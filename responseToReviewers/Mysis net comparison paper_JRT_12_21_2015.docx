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543E3" w14:textId="255489A2" w:rsidR="000706CE" w:rsidRPr="00DD7A34" w:rsidRDefault="007C25F3" w:rsidP="000706CE">
      <w:pPr>
        <w:spacing w:after="0" w:line="240" w:lineRule="auto"/>
        <w:jc w:val="center"/>
        <w:rPr>
          <w:rFonts w:ascii="Arial" w:hAnsi="Arial" w:cs="Arial"/>
          <w:caps/>
          <w:sz w:val="24"/>
          <w:szCs w:val="24"/>
        </w:rPr>
      </w:pPr>
      <w:r w:rsidRPr="00DD7A34">
        <w:rPr>
          <w:rFonts w:ascii="Arial" w:hAnsi="Arial" w:cs="Arial"/>
          <w:caps/>
          <w:sz w:val="24"/>
          <w:szCs w:val="24"/>
        </w:rPr>
        <w:t xml:space="preserve">Effect of net </w:t>
      </w:r>
      <w:r w:rsidR="00187A25">
        <w:rPr>
          <w:rFonts w:ascii="Arial" w:hAnsi="Arial" w:cs="Arial"/>
          <w:caps/>
          <w:sz w:val="24"/>
          <w:szCs w:val="24"/>
        </w:rPr>
        <w:t>SIZE</w:t>
      </w:r>
      <w:r w:rsidRPr="00DD7A34">
        <w:rPr>
          <w:rFonts w:ascii="Arial" w:hAnsi="Arial" w:cs="Arial"/>
          <w:caps/>
          <w:sz w:val="24"/>
          <w:szCs w:val="24"/>
        </w:rPr>
        <w:t xml:space="preserve"> on estimate</w:t>
      </w:r>
      <w:r w:rsidR="002809B2" w:rsidRPr="00DD7A34">
        <w:rPr>
          <w:rFonts w:ascii="Arial" w:hAnsi="Arial" w:cs="Arial"/>
          <w:caps/>
          <w:sz w:val="24"/>
          <w:szCs w:val="24"/>
        </w:rPr>
        <w:t xml:space="preserve">s of </w:t>
      </w:r>
      <w:r w:rsidR="00A97904" w:rsidRPr="00DD7A34">
        <w:rPr>
          <w:rFonts w:ascii="Arial" w:hAnsi="Arial" w:cs="Arial"/>
          <w:caps/>
          <w:sz w:val="24"/>
          <w:szCs w:val="24"/>
        </w:rPr>
        <w:t>abundance</w:t>
      </w:r>
      <w:r w:rsidR="00A97904">
        <w:rPr>
          <w:rFonts w:ascii="Arial" w:hAnsi="Arial" w:cs="Arial"/>
          <w:caps/>
          <w:sz w:val="24"/>
          <w:szCs w:val="24"/>
        </w:rPr>
        <w:t>,</w:t>
      </w:r>
      <w:r w:rsidR="00A97904" w:rsidRPr="00DD7A34">
        <w:rPr>
          <w:rFonts w:ascii="Arial" w:hAnsi="Arial" w:cs="Arial"/>
          <w:caps/>
          <w:sz w:val="24"/>
          <w:szCs w:val="24"/>
        </w:rPr>
        <w:t xml:space="preserve"> </w:t>
      </w:r>
      <w:r w:rsidR="002809B2" w:rsidRPr="00DD7A34">
        <w:rPr>
          <w:rFonts w:ascii="Arial" w:hAnsi="Arial" w:cs="Arial"/>
          <w:caps/>
          <w:sz w:val="24"/>
          <w:szCs w:val="24"/>
        </w:rPr>
        <w:t xml:space="preserve">size/age, </w:t>
      </w:r>
      <w:r w:rsidR="00A97904" w:rsidRPr="00DD7A34">
        <w:rPr>
          <w:rFonts w:ascii="Arial" w:hAnsi="Arial" w:cs="Arial"/>
          <w:caps/>
          <w:sz w:val="24"/>
          <w:szCs w:val="24"/>
        </w:rPr>
        <w:t xml:space="preserve">and </w:t>
      </w:r>
      <w:r w:rsidR="002809B2" w:rsidRPr="00DD7A34">
        <w:rPr>
          <w:rFonts w:ascii="Arial" w:hAnsi="Arial" w:cs="Arial"/>
          <w:caps/>
          <w:sz w:val="24"/>
          <w:szCs w:val="24"/>
        </w:rPr>
        <w:t xml:space="preserve">sex </w:t>
      </w:r>
      <w:r w:rsidRPr="00DD7A34">
        <w:rPr>
          <w:rFonts w:ascii="Arial" w:hAnsi="Arial" w:cs="Arial"/>
          <w:caps/>
          <w:sz w:val="24"/>
          <w:szCs w:val="24"/>
        </w:rPr>
        <w:t xml:space="preserve">of </w:t>
      </w:r>
      <w:r w:rsidRPr="00DD7A34">
        <w:rPr>
          <w:rFonts w:ascii="Arial" w:hAnsi="Arial" w:cs="Arial"/>
          <w:i/>
          <w:caps/>
          <w:sz w:val="24"/>
          <w:szCs w:val="24"/>
        </w:rPr>
        <w:t xml:space="preserve">Mysis </w:t>
      </w:r>
      <w:r w:rsidR="009328F9" w:rsidRPr="009328F9">
        <w:rPr>
          <w:rFonts w:ascii="Arial" w:hAnsi="Arial" w:cs="Arial"/>
          <w:i/>
          <w:caps/>
          <w:sz w:val="24"/>
          <w:szCs w:val="24"/>
        </w:rPr>
        <w:t>DILUVIANA</w:t>
      </w:r>
    </w:p>
    <w:p w14:paraId="756A6933" w14:textId="77777777" w:rsidR="00DD7A34" w:rsidRDefault="00DD7A34" w:rsidP="00D105BD">
      <w:pPr>
        <w:spacing w:after="0" w:line="240" w:lineRule="auto"/>
        <w:jc w:val="center"/>
        <w:rPr>
          <w:rFonts w:ascii="Arial" w:hAnsi="Arial" w:cs="Arial"/>
          <w:sz w:val="24"/>
          <w:szCs w:val="24"/>
        </w:rPr>
      </w:pPr>
    </w:p>
    <w:p w14:paraId="0E52CA55" w14:textId="77777777" w:rsidR="00DD7A34" w:rsidRDefault="00DD7A34" w:rsidP="00D105BD">
      <w:pPr>
        <w:spacing w:after="0" w:line="240" w:lineRule="auto"/>
        <w:jc w:val="center"/>
        <w:rPr>
          <w:rFonts w:ascii="Arial" w:hAnsi="Arial" w:cs="Arial"/>
          <w:sz w:val="24"/>
          <w:szCs w:val="24"/>
        </w:rPr>
      </w:pPr>
    </w:p>
    <w:p w14:paraId="2E6C0539" w14:textId="38FE0DEB" w:rsidR="00A17C34" w:rsidRPr="00FC7067" w:rsidRDefault="00D105BD" w:rsidP="008B1103">
      <w:pPr>
        <w:spacing w:after="0" w:line="240" w:lineRule="auto"/>
        <w:jc w:val="center"/>
        <w:rPr>
          <w:rFonts w:ascii="Arial" w:hAnsi="Arial" w:cs="Arial"/>
          <w:sz w:val="24"/>
          <w:szCs w:val="24"/>
        </w:rPr>
      </w:pPr>
      <w:r w:rsidRPr="00FC7067">
        <w:rPr>
          <w:rFonts w:ascii="Arial" w:hAnsi="Arial" w:cs="Arial"/>
          <w:sz w:val="24"/>
          <w:szCs w:val="24"/>
        </w:rPr>
        <w:t>D.</w:t>
      </w:r>
      <w:r w:rsidR="00DD7A34">
        <w:rPr>
          <w:rFonts w:ascii="Arial" w:hAnsi="Arial" w:cs="Arial"/>
          <w:sz w:val="24"/>
          <w:szCs w:val="24"/>
        </w:rPr>
        <w:t>B.</w:t>
      </w:r>
      <w:r w:rsidRPr="00FC7067">
        <w:rPr>
          <w:rFonts w:ascii="Arial" w:hAnsi="Arial" w:cs="Arial"/>
          <w:sz w:val="24"/>
          <w:szCs w:val="24"/>
        </w:rPr>
        <w:t xml:space="preserve"> Silver</w:t>
      </w:r>
      <w:r w:rsidR="00DD7A34" w:rsidRPr="00DD7A34">
        <w:rPr>
          <w:rFonts w:ascii="Arial" w:hAnsi="Arial" w:cs="Arial"/>
          <w:sz w:val="24"/>
          <w:szCs w:val="24"/>
          <w:vertAlign w:val="superscript"/>
        </w:rPr>
        <w:t>1,2</w:t>
      </w:r>
      <w:r w:rsidRPr="00FC7067">
        <w:rPr>
          <w:rFonts w:ascii="Arial" w:hAnsi="Arial" w:cs="Arial"/>
          <w:sz w:val="24"/>
          <w:szCs w:val="24"/>
        </w:rPr>
        <w:t xml:space="preserve">, </w:t>
      </w:r>
      <w:r w:rsidR="00A17C34" w:rsidRPr="00FC7067">
        <w:rPr>
          <w:rFonts w:ascii="Arial" w:hAnsi="Arial" w:cs="Arial"/>
          <w:sz w:val="24"/>
          <w:szCs w:val="24"/>
        </w:rPr>
        <w:t>B.</w:t>
      </w:r>
      <w:r w:rsidR="00DD7A34">
        <w:rPr>
          <w:rFonts w:ascii="Arial" w:hAnsi="Arial" w:cs="Arial"/>
          <w:sz w:val="24"/>
          <w:szCs w:val="24"/>
        </w:rPr>
        <w:t>M.</w:t>
      </w:r>
      <w:r w:rsidR="00A17C34" w:rsidRPr="00FC7067">
        <w:rPr>
          <w:rFonts w:ascii="Arial" w:hAnsi="Arial" w:cs="Arial"/>
          <w:sz w:val="24"/>
          <w:szCs w:val="24"/>
        </w:rPr>
        <w:t xml:space="preserve"> Johnson</w:t>
      </w:r>
      <w:r w:rsidR="00C9255B">
        <w:rPr>
          <w:rFonts w:ascii="Arial" w:hAnsi="Arial" w:cs="Arial"/>
          <w:sz w:val="24"/>
          <w:szCs w:val="24"/>
          <w:vertAlign w:val="superscript"/>
        </w:rPr>
        <w:t>3</w:t>
      </w:r>
      <w:r w:rsidR="00A17C34" w:rsidRPr="00FC7067">
        <w:rPr>
          <w:rFonts w:ascii="Arial" w:hAnsi="Arial" w:cs="Arial"/>
          <w:sz w:val="24"/>
          <w:szCs w:val="24"/>
        </w:rPr>
        <w:t xml:space="preserve">, </w:t>
      </w:r>
      <w:r w:rsidRPr="00FC7067">
        <w:rPr>
          <w:rFonts w:ascii="Arial" w:hAnsi="Arial" w:cs="Arial"/>
          <w:sz w:val="24"/>
          <w:szCs w:val="24"/>
        </w:rPr>
        <w:t>W.</w:t>
      </w:r>
      <w:r w:rsidR="00405736">
        <w:rPr>
          <w:rFonts w:ascii="Arial" w:hAnsi="Arial" w:cs="Arial"/>
          <w:sz w:val="24"/>
          <w:szCs w:val="24"/>
        </w:rPr>
        <w:t>M.</w:t>
      </w:r>
      <w:r w:rsidRPr="00FC7067">
        <w:rPr>
          <w:rFonts w:ascii="Arial" w:hAnsi="Arial" w:cs="Arial"/>
          <w:sz w:val="24"/>
          <w:szCs w:val="24"/>
        </w:rPr>
        <w:t xml:space="preserve"> Pate</w:t>
      </w:r>
      <w:r w:rsidR="00C9255B">
        <w:rPr>
          <w:rFonts w:ascii="Arial" w:hAnsi="Arial" w:cs="Arial"/>
          <w:sz w:val="24"/>
          <w:szCs w:val="24"/>
          <w:vertAlign w:val="superscript"/>
        </w:rPr>
        <w:t>3</w:t>
      </w:r>
      <w:r w:rsidRPr="00FC7067">
        <w:rPr>
          <w:rFonts w:ascii="Arial" w:hAnsi="Arial" w:cs="Arial"/>
          <w:sz w:val="24"/>
          <w:szCs w:val="24"/>
        </w:rPr>
        <w:t>, K.</w:t>
      </w:r>
      <w:r w:rsidR="00405736">
        <w:rPr>
          <w:rFonts w:ascii="Arial" w:hAnsi="Arial" w:cs="Arial"/>
          <w:sz w:val="24"/>
          <w:szCs w:val="24"/>
        </w:rPr>
        <w:t>R.</w:t>
      </w:r>
      <w:r w:rsidRPr="00FC7067">
        <w:rPr>
          <w:rFonts w:ascii="Arial" w:hAnsi="Arial" w:cs="Arial"/>
          <w:sz w:val="24"/>
          <w:szCs w:val="24"/>
        </w:rPr>
        <w:t xml:space="preserve"> Christianson</w:t>
      </w:r>
      <w:r w:rsidR="00C9255B">
        <w:rPr>
          <w:rFonts w:ascii="Arial" w:hAnsi="Arial" w:cs="Arial"/>
          <w:sz w:val="24"/>
          <w:szCs w:val="24"/>
          <w:vertAlign w:val="superscript"/>
        </w:rPr>
        <w:t>3</w:t>
      </w:r>
      <w:r w:rsidR="00DD7A34">
        <w:rPr>
          <w:rFonts w:ascii="Arial" w:hAnsi="Arial" w:cs="Arial"/>
          <w:sz w:val="24"/>
          <w:szCs w:val="24"/>
        </w:rPr>
        <w:t xml:space="preserve">, </w:t>
      </w:r>
      <w:r w:rsidR="008B1103">
        <w:rPr>
          <w:rFonts w:ascii="Arial" w:hAnsi="Arial" w:cs="Arial"/>
          <w:sz w:val="24"/>
          <w:szCs w:val="24"/>
        </w:rPr>
        <w:t>J. Tipton</w:t>
      </w:r>
      <w:r w:rsidR="008B1103" w:rsidRPr="00C9255B">
        <w:rPr>
          <w:rFonts w:ascii="Arial" w:hAnsi="Arial" w:cs="Arial"/>
          <w:sz w:val="24"/>
          <w:szCs w:val="24"/>
          <w:vertAlign w:val="superscript"/>
        </w:rPr>
        <w:t>4</w:t>
      </w:r>
      <w:r w:rsidR="008B1103">
        <w:rPr>
          <w:rFonts w:ascii="Arial" w:hAnsi="Arial" w:cs="Arial"/>
          <w:sz w:val="24"/>
          <w:szCs w:val="24"/>
        </w:rPr>
        <w:t>, J. Sherwood</w:t>
      </w:r>
      <w:r w:rsidR="008B1103" w:rsidRPr="00C9255B">
        <w:rPr>
          <w:rFonts w:ascii="Arial" w:hAnsi="Arial" w:cs="Arial"/>
          <w:sz w:val="24"/>
          <w:szCs w:val="24"/>
          <w:vertAlign w:val="superscript"/>
        </w:rPr>
        <w:t>4</w:t>
      </w:r>
      <w:r w:rsidR="008B1103">
        <w:rPr>
          <w:rFonts w:ascii="Arial" w:hAnsi="Arial" w:cs="Arial"/>
          <w:sz w:val="24"/>
          <w:szCs w:val="24"/>
        </w:rPr>
        <w:t>, B. Smith</w:t>
      </w:r>
      <w:r w:rsidR="008B1103" w:rsidRPr="00C9255B">
        <w:rPr>
          <w:rFonts w:ascii="Arial" w:hAnsi="Arial" w:cs="Arial"/>
          <w:sz w:val="24"/>
          <w:szCs w:val="24"/>
          <w:vertAlign w:val="superscript"/>
        </w:rPr>
        <w:t>4</w:t>
      </w:r>
      <w:r w:rsidR="008B1103">
        <w:rPr>
          <w:rFonts w:ascii="Arial" w:hAnsi="Arial" w:cs="Arial"/>
          <w:sz w:val="24"/>
          <w:szCs w:val="24"/>
        </w:rPr>
        <w:t>, Y. Hao</w:t>
      </w:r>
      <w:r w:rsidR="008B1103" w:rsidRPr="00C9255B">
        <w:rPr>
          <w:rFonts w:ascii="Arial" w:hAnsi="Arial" w:cs="Arial"/>
          <w:sz w:val="24"/>
          <w:szCs w:val="24"/>
          <w:vertAlign w:val="superscript"/>
        </w:rPr>
        <w:t>4</w:t>
      </w:r>
      <w:r w:rsidR="001C293A" w:rsidRPr="001C293A">
        <w:rPr>
          <w:rFonts w:ascii="Arial" w:hAnsi="Arial" w:cs="Arial"/>
          <w:sz w:val="24"/>
          <w:szCs w:val="24"/>
        </w:rPr>
        <w:t xml:space="preserve">, and </w:t>
      </w:r>
      <w:r w:rsidR="001C293A">
        <w:rPr>
          <w:rFonts w:ascii="Arial" w:hAnsi="Arial" w:cs="Arial"/>
          <w:sz w:val="24"/>
          <w:szCs w:val="24"/>
        </w:rPr>
        <w:t>P.J. Martinez</w:t>
      </w:r>
      <w:r w:rsidR="001C293A" w:rsidRPr="001C293A">
        <w:rPr>
          <w:rFonts w:ascii="Arial" w:hAnsi="Arial" w:cs="Arial"/>
          <w:sz w:val="24"/>
          <w:szCs w:val="24"/>
          <w:vertAlign w:val="superscript"/>
        </w:rPr>
        <w:t>5</w:t>
      </w:r>
    </w:p>
    <w:p w14:paraId="1928DBA6" w14:textId="77777777" w:rsidR="00DD7A34" w:rsidRDefault="00DD7A34" w:rsidP="00D105BD">
      <w:pPr>
        <w:spacing w:after="0" w:line="240" w:lineRule="auto"/>
        <w:jc w:val="center"/>
        <w:rPr>
          <w:rFonts w:ascii="Arial" w:hAnsi="Arial" w:cs="Arial"/>
          <w:sz w:val="24"/>
          <w:szCs w:val="24"/>
        </w:rPr>
      </w:pPr>
    </w:p>
    <w:p w14:paraId="0111351A" w14:textId="6A1790EA" w:rsidR="00D105BD" w:rsidRDefault="00DD7A34" w:rsidP="00D105BD">
      <w:pPr>
        <w:spacing w:after="0" w:line="240" w:lineRule="auto"/>
        <w:jc w:val="center"/>
        <w:rPr>
          <w:rFonts w:ascii="Arial" w:hAnsi="Arial" w:cs="Arial"/>
          <w:sz w:val="24"/>
          <w:szCs w:val="24"/>
        </w:rPr>
      </w:pPr>
      <w:r>
        <w:rPr>
          <w:rFonts w:ascii="Arial" w:hAnsi="Arial" w:cs="Arial"/>
          <w:sz w:val="24"/>
          <w:szCs w:val="24"/>
        </w:rPr>
        <w:t xml:space="preserve">FOR: </w:t>
      </w:r>
      <w:r w:rsidR="00F90CAB" w:rsidRPr="00F90CAB">
        <w:rPr>
          <w:rFonts w:ascii="Arial" w:hAnsi="Arial" w:cs="Arial"/>
          <w:sz w:val="24"/>
          <w:szCs w:val="24"/>
        </w:rPr>
        <w:t>Limnology and Oceanography: Methods</w:t>
      </w:r>
      <w:r w:rsidR="00F90CAB">
        <w:rPr>
          <w:rFonts w:ascii="Arial" w:hAnsi="Arial" w:cs="Arial"/>
          <w:sz w:val="24"/>
          <w:szCs w:val="24"/>
        </w:rPr>
        <w:t xml:space="preserve">, </w:t>
      </w:r>
      <w:r w:rsidR="00472451">
        <w:rPr>
          <w:rFonts w:ascii="Arial" w:hAnsi="Arial" w:cs="Arial"/>
          <w:sz w:val="24"/>
          <w:szCs w:val="24"/>
        </w:rPr>
        <w:t xml:space="preserve">J. Great Lakes Research, </w:t>
      </w:r>
      <w:r w:rsidR="00D105BD" w:rsidRPr="00FC7067">
        <w:rPr>
          <w:rFonts w:ascii="Arial" w:hAnsi="Arial" w:cs="Arial"/>
          <w:sz w:val="24"/>
          <w:szCs w:val="24"/>
        </w:rPr>
        <w:t>J</w:t>
      </w:r>
      <w:r w:rsidR="009F6CC2" w:rsidRPr="00FC7067">
        <w:rPr>
          <w:rFonts w:ascii="Arial" w:hAnsi="Arial" w:cs="Arial"/>
          <w:sz w:val="24"/>
          <w:szCs w:val="24"/>
        </w:rPr>
        <w:t xml:space="preserve">. </w:t>
      </w:r>
      <w:r w:rsidR="00D105BD" w:rsidRPr="00FC7067">
        <w:rPr>
          <w:rFonts w:ascii="Arial" w:hAnsi="Arial" w:cs="Arial"/>
          <w:sz w:val="24"/>
          <w:szCs w:val="24"/>
        </w:rPr>
        <w:t>P</w:t>
      </w:r>
      <w:r w:rsidR="009F6CC2" w:rsidRPr="00FC7067">
        <w:rPr>
          <w:rFonts w:ascii="Arial" w:hAnsi="Arial" w:cs="Arial"/>
          <w:sz w:val="24"/>
          <w:szCs w:val="24"/>
        </w:rPr>
        <w:t>lankton Research</w:t>
      </w:r>
      <w:r w:rsidR="00D105BD" w:rsidRPr="00FC7067">
        <w:rPr>
          <w:rFonts w:ascii="Arial" w:hAnsi="Arial" w:cs="Arial"/>
          <w:sz w:val="24"/>
          <w:szCs w:val="24"/>
        </w:rPr>
        <w:t xml:space="preserve">? </w:t>
      </w:r>
      <w:r w:rsidR="00F90CAB">
        <w:rPr>
          <w:rFonts w:ascii="Arial" w:hAnsi="Arial" w:cs="Arial"/>
          <w:sz w:val="24"/>
          <w:szCs w:val="24"/>
        </w:rPr>
        <w:t xml:space="preserve">“Note” for LRM? </w:t>
      </w:r>
      <w:proofErr w:type="spellStart"/>
      <w:r w:rsidR="00D105BD" w:rsidRPr="00FC7067">
        <w:rPr>
          <w:rFonts w:ascii="Arial" w:hAnsi="Arial" w:cs="Arial"/>
          <w:sz w:val="24"/>
          <w:szCs w:val="24"/>
        </w:rPr>
        <w:t>Hydrobiologia</w:t>
      </w:r>
      <w:proofErr w:type="spellEnd"/>
      <w:r w:rsidR="00D105BD" w:rsidRPr="00FC7067">
        <w:rPr>
          <w:rFonts w:ascii="Arial" w:hAnsi="Arial" w:cs="Arial"/>
          <w:sz w:val="24"/>
          <w:szCs w:val="24"/>
        </w:rPr>
        <w:t>?</w:t>
      </w:r>
    </w:p>
    <w:p w14:paraId="0C2ECE50" w14:textId="77777777" w:rsidR="00F90CAB" w:rsidRDefault="00F90CAB" w:rsidP="00D105BD">
      <w:pPr>
        <w:spacing w:after="0" w:line="240" w:lineRule="auto"/>
        <w:jc w:val="center"/>
        <w:rPr>
          <w:rFonts w:ascii="Arial" w:hAnsi="Arial" w:cs="Arial"/>
          <w:sz w:val="24"/>
          <w:szCs w:val="24"/>
        </w:rPr>
      </w:pPr>
    </w:p>
    <w:p w14:paraId="7BE9BDD6" w14:textId="77777777" w:rsidR="00C9255B" w:rsidRDefault="00C9255B" w:rsidP="00187A25">
      <w:pPr>
        <w:spacing w:after="0" w:line="240" w:lineRule="auto"/>
        <w:rPr>
          <w:rFonts w:ascii="Arial" w:hAnsi="Arial" w:cs="Arial"/>
          <w:sz w:val="24"/>
          <w:szCs w:val="24"/>
        </w:rPr>
      </w:pPr>
    </w:p>
    <w:p w14:paraId="5124AB22" w14:textId="0728622C" w:rsidR="00C9255B" w:rsidRDefault="00C9255B" w:rsidP="00C9255B">
      <w:pPr>
        <w:spacing w:after="0" w:line="240" w:lineRule="auto"/>
        <w:rPr>
          <w:rFonts w:ascii="Arial" w:hAnsi="Arial" w:cs="Arial"/>
          <w:sz w:val="24"/>
          <w:szCs w:val="24"/>
        </w:rPr>
      </w:pPr>
      <w:r>
        <w:rPr>
          <w:rFonts w:ascii="Arial" w:hAnsi="Arial" w:cs="Arial"/>
          <w:sz w:val="24"/>
          <w:szCs w:val="24"/>
        </w:rPr>
        <w:t xml:space="preserve">Keywords: </w:t>
      </w:r>
      <w:proofErr w:type="spellStart"/>
      <w:r w:rsidR="00405736">
        <w:rPr>
          <w:rFonts w:ascii="Arial" w:hAnsi="Arial" w:cs="Arial"/>
          <w:sz w:val="24"/>
          <w:szCs w:val="24"/>
        </w:rPr>
        <w:t>mysis</w:t>
      </w:r>
      <w:proofErr w:type="spellEnd"/>
      <w:r w:rsidR="00405736">
        <w:rPr>
          <w:rFonts w:ascii="Arial" w:hAnsi="Arial" w:cs="Arial"/>
          <w:sz w:val="24"/>
          <w:szCs w:val="24"/>
        </w:rPr>
        <w:t xml:space="preserve"> sampling, opossum shrimp, net efficiency</w:t>
      </w:r>
    </w:p>
    <w:p w14:paraId="0C7BDF0B" w14:textId="0E84821C" w:rsidR="00405736" w:rsidRDefault="00405736" w:rsidP="00C9255B">
      <w:pPr>
        <w:spacing w:after="0" w:line="240" w:lineRule="auto"/>
        <w:rPr>
          <w:rFonts w:ascii="Arial" w:hAnsi="Arial" w:cs="Arial"/>
          <w:sz w:val="24"/>
          <w:szCs w:val="24"/>
        </w:rPr>
      </w:pPr>
      <w:r>
        <w:rPr>
          <w:rFonts w:ascii="Arial" w:hAnsi="Arial" w:cs="Arial"/>
          <w:sz w:val="24"/>
          <w:szCs w:val="24"/>
        </w:rPr>
        <w:t xml:space="preserve">Running head: effects of net </w:t>
      </w:r>
      <w:r w:rsidR="00187A25">
        <w:rPr>
          <w:rFonts w:ascii="Arial" w:hAnsi="Arial" w:cs="Arial"/>
          <w:sz w:val="24"/>
          <w:szCs w:val="24"/>
        </w:rPr>
        <w:t>size</w:t>
      </w:r>
      <w:r>
        <w:rPr>
          <w:rFonts w:ascii="Arial" w:hAnsi="Arial" w:cs="Arial"/>
          <w:sz w:val="24"/>
          <w:szCs w:val="24"/>
        </w:rPr>
        <w:t xml:space="preserve"> on </w:t>
      </w:r>
      <w:proofErr w:type="spellStart"/>
      <w:r>
        <w:rPr>
          <w:rFonts w:ascii="Arial" w:hAnsi="Arial" w:cs="Arial"/>
          <w:sz w:val="24"/>
          <w:szCs w:val="24"/>
        </w:rPr>
        <w:t>mysis</w:t>
      </w:r>
      <w:proofErr w:type="spellEnd"/>
      <w:r>
        <w:rPr>
          <w:rFonts w:ascii="Arial" w:hAnsi="Arial" w:cs="Arial"/>
          <w:sz w:val="24"/>
          <w:szCs w:val="24"/>
        </w:rPr>
        <w:t xml:space="preserve"> estimates</w:t>
      </w:r>
    </w:p>
    <w:p w14:paraId="06C622E1" w14:textId="77777777" w:rsidR="00C9255B" w:rsidRDefault="00C9255B" w:rsidP="00D105BD">
      <w:pPr>
        <w:spacing w:after="0" w:line="240" w:lineRule="auto"/>
        <w:jc w:val="center"/>
        <w:rPr>
          <w:rFonts w:ascii="Arial" w:hAnsi="Arial" w:cs="Arial"/>
          <w:sz w:val="24"/>
          <w:szCs w:val="24"/>
        </w:rPr>
      </w:pPr>
    </w:p>
    <w:p w14:paraId="7A34B7F3" w14:textId="77777777" w:rsidR="00C9255B" w:rsidRPr="00FC7067" w:rsidRDefault="00C9255B" w:rsidP="00D105BD">
      <w:pPr>
        <w:spacing w:after="0" w:line="240" w:lineRule="auto"/>
        <w:jc w:val="center"/>
        <w:rPr>
          <w:rFonts w:ascii="Arial" w:hAnsi="Arial" w:cs="Arial"/>
          <w:sz w:val="24"/>
          <w:szCs w:val="24"/>
        </w:rPr>
      </w:pPr>
    </w:p>
    <w:p w14:paraId="520020A0" w14:textId="5CFA182B" w:rsidR="00DD7A34" w:rsidRPr="00C9255B" w:rsidRDefault="00DD7A34">
      <w:pPr>
        <w:rPr>
          <w:rFonts w:ascii="Arial" w:hAnsi="Arial" w:cs="Arial"/>
          <w:sz w:val="24"/>
          <w:szCs w:val="24"/>
        </w:rPr>
      </w:pPr>
      <w:r w:rsidRPr="00C9255B">
        <w:rPr>
          <w:rFonts w:ascii="Arial" w:hAnsi="Arial" w:cs="Arial"/>
          <w:sz w:val="24"/>
          <w:szCs w:val="24"/>
          <w:vertAlign w:val="superscript"/>
        </w:rPr>
        <w:t>1</w:t>
      </w:r>
      <w:r w:rsidR="00C9255B">
        <w:rPr>
          <w:rFonts w:ascii="Arial" w:hAnsi="Arial" w:cs="Arial"/>
          <w:sz w:val="24"/>
          <w:szCs w:val="24"/>
        </w:rPr>
        <w:t xml:space="preserve">Corresponding author: </w:t>
      </w:r>
      <w:hyperlink r:id="rId8" w:history="1">
        <w:r w:rsidR="00C9255B" w:rsidRPr="00C72216">
          <w:rPr>
            <w:rStyle w:val="Hyperlink"/>
            <w:rFonts w:ascii="Arial" w:hAnsi="Arial" w:cs="Arial"/>
            <w:sz w:val="24"/>
            <w:szCs w:val="24"/>
          </w:rPr>
          <w:t>dugag@aol.com</w:t>
        </w:r>
      </w:hyperlink>
      <w:r w:rsidR="00C9255B">
        <w:rPr>
          <w:rFonts w:ascii="Arial" w:hAnsi="Arial" w:cs="Arial"/>
          <w:sz w:val="24"/>
          <w:szCs w:val="24"/>
        </w:rPr>
        <w:t>, (xxx) xxx-</w:t>
      </w:r>
      <w:proofErr w:type="spellStart"/>
      <w:r w:rsidR="00C9255B">
        <w:rPr>
          <w:rFonts w:ascii="Arial" w:hAnsi="Arial" w:cs="Arial"/>
          <w:sz w:val="24"/>
          <w:szCs w:val="24"/>
        </w:rPr>
        <w:t>xxxx</w:t>
      </w:r>
      <w:proofErr w:type="spellEnd"/>
    </w:p>
    <w:p w14:paraId="02D402C1" w14:textId="085BED7F" w:rsidR="00DD7A34" w:rsidRDefault="00DD7A34" w:rsidP="00FA4669">
      <w:pPr>
        <w:spacing w:after="0" w:line="240" w:lineRule="auto"/>
        <w:rPr>
          <w:rFonts w:ascii="Arial" w:hAnsi="Arial" w:cs="Arial"/>
          <w:sz w:val="24"/>
          <w:szCs w:val="24"/>
        </w:rPr>
      </w:pPr>
      <w:r w:rsidRPr="00C9255B">
        <w:rPr>
          <w:rFonts w:ascii="Arial" w:hAnsi="Arial" w:cs="Arial"/>
          <w:sz w:val="24"/>
          <w:szCs w:val="24"/>
          <w:vertAlign w:val="superscript"/>
        </w:rPr>
        <w:t>2</w:t>
      </w:r>
      <w:r w:rsidR="00FA4669" w:rsidRPr="00FA4669">
        <w:rPr>
          <w:rFonts w:ascii="Arial" w:hAnsi="Arial" w:cs="Arial"/>
          <w:sz w:val="24"/>
          <w:szCs w:val="24"/>
        </w:rPr>
        <w:t>3891 East Irwin Place</w:t>
      </w:r>
      <w:r w:rsidR="008B1103">
        <w:rPr>
          <w:rFonts w:ascii="Arial" w:hAnsi="Arial" w:cs="Arial"/>
          <w:sz w:val="24"/>
          <w:szCs w:val="24"/>
        </w:rPr>
        <w:t xml:space="preserve">, </w:t>
      </w:r>
      <w:r w:rsidR="00FA4669" w:rsidRPr="00FA4669">
        <w:rPr>
          <w:rFonts w:ascii="Arial" w:hAnsi="Arial" w:cs="Arial"/>
          <w:sz w:val="24"/>
          <w:szCs w:val="24"/>
        </w:rPr>
        <w:t>Centennial Colorado 80122</w:t>
      </w:r>
    </w:p>
    <w:p w14:paraId="434BBE3C" w14:textId="77777777" w:rsidR="00FA4669" w:rsidRPr="00C9255B" w:rsidRDefault="00FA4669" w:rsidP="00FA4669">
      <w:pPr>
        <w:spacing w:after="0" w:line="240" w:lineRule="auto"/>
        <w:rPr>
          <w:rFonts w:ascii="Arial" w:hAnsi="Arial" w:cs="Arial"/>
          <w:sz w:val="24"/>
          <w:szCs w:val="24"/>
        </w:rPr>
      </w:pPr>
    </w:p>
    <w:p w14:paraId="6078C24C" w14:textId="5D9395FC" w:rsidR="00DD7A34" w:rsidRPr="00C9255B" w:rsidRDefault="00DD7A34">
      <w:pPr>
        <w:rPr>
          <w:rFonts w:ascii="Arial" w:hAnsi="Arial" w:cs="Arial"/>
          <w:sz w:val="24"/>
          <w:szCs w:val="24"/>
        </w:rPr>
      </w:pPr>
      <w:r w:rsidRPr="00C9255B">
        <w:rPr>
          <w:rFonts w:ascii="Arial" w:hAnsi="Arial" w:cs="Arial"/>
          <w:sz w:val="24"/>
          <w:szCs w:val="24"/>
          <w:vertAlign w:val="superscript"/>
        </w:rPr>
        <w:t>3</w:t>
      </w:r>
      <w:r w:rsidR="00C9255B">
        <w:rPr>
          <w:rFonts w:ascii="Arial" w:hAnsi="Arial" w:cs="Arial"/>
          <w:sz w:val="24"/>
          <w:szCs w:val="24"/>
        </w:rPr>
        <w:t>Department of Fish, Wildlife and Conservation Biology, Colorado State University, Fort Collins, Colorado 80523.</w:t>
      </w:r>
    </w:p>
    <w:p w14:paraId="0F90794B" w14:textId="18F3AA61" w:rsidR="006B549F" w:rsidRPr="00C9255B" w:rsidRDefault="00DD7A34" w:rsidP="006B549F">
      <w:pPr>
        <w:rPr>
          <w:ins w:id="0" w:author="Microsoft Office User" w:date="2015-12-21T13:56:00Z"/>
          <w:rFonts w:ascii="Arial" w:hAnsi="Arial" w:cs="Arial"/>
          <w:sz w:val="24"/>
          <w:szCs w:val="24"/>
        </w:rPr>
      </w:pPr>
      <w:r w:rsidRPr="00C9255B">
        <w:rPr>
          <w:rFonts w:ascii="Arial" w:hAnsi="Arial" w:cs="Arial"/>
          <w:sz w:val="24"/>
          <w:szCs w:val="24"/>
          <w:vertAlign w:val="superscript"/>
        </w:rPr>
        <w:t>4</w:t>
      </w:r>
      <w:ins w:id="1" w:author="Microsoft Office User" w:date="2015-12-21T13:56:00Z">
        <w:r w:rsidR="006B549F" w:rsidRPr="006B549F">
          <w:rPr>
            <w:rFonts w:ascii="Arial" w:hAnsi="Arial" w:cs="Arial"/>
            <w:sz w:val="24"/>
            <w:szCs w:val="24"/>
          </w:rPr>
          <w:t xml:space="preserve"> </w:t>
        </w:r>
        <w:r w:rsidR="006B549F">
          <w:rPr>
            <w:rFonts w:ascii="Arial" w:hAnsi="Arial" w:cs="Arial"/>
            <w:sz w:val="24"/>
            <w:szCs w:val="24"/>
          </w:rPr>
          <w:t>Department of Statistics, Colorado State University, Fort Collins, Colorado 80523.</w:t>
        </w:r>
      </w:ins>
    </w:p>
    <w:p w14:paraId="5FE1DE69" w14:textId="1ACEEE16" w:rsidR="00DD7A34" w:rsidDel="006B549F" w:rsidRDefault="00C9255B">
      <w:pPr>
        <w:rPr>
          <w:del w:id="2" w:author="Microsoft Office User" w:date="2015-12-21T13:56:00Z"/>
          <w:rFonts w:ascii="Arial" w:hAnsi="Arial" w:cs="Arial"/>
          <w:sz w:val="24"/>
          <w:szCs w:val="24"/>
        </w:rPr>
      </w:pPr>
      <w:del w:id="3" w:author="Microsoft Office User" w:date="2015-12-21T13:56:00Z">
        <w:r w:rsidDel="006B549F">
          <w:rPr>
            <w:rFonts w:ascii="Arial" w:hAnsi="Arial" w:cs="Arial"/>
            <w:sz w:val="24"/>
            <w:szCs w:val="24"/>
          </w:rPr>
          <w:delText>Students in ST475 class</w:delText>
        </w:r>
      </w:del>
    </w:p>
    <w:p w14:paraId="0568BF0D" w14:textId="4A54D081" w:rsidR="001C293A" w:rsidRPr="001C293A" w:rsidRDefault="001C293A">
      <w:pPr>
        <w:rPr>
          <w:rFonts w:ascii="Arial" w:hAnsi="Arial" w:cs="Arial"/>
          <w:sz w:val="24"/>
          <w:szCs w:val="24"/>
        </w:rPr>
      </w:pPr>
      <w:r w:rsidRPr="001C293A">
        <w:rPr>
          <w:rFonts w:ascii="Arial" w:hAnsi="Arial" w:cs="Arial"/>
          <w:sz w:val="24"/>
          <w:szCs w:val="24"/>
          <w:vertAlign w:val="superscript"/>
        </w:rPr>
        <w:t>5</w:t>
      </w:r>
      <w:r w:rsidRPr="001C293A">
        <w:rPr>
          <w:rFonts w:ascii="Arial" w:hAnsi="Arial" w:cs="Arial"/>
          <w:sz w:val="24"/>
          <w:szCs w:val="24"/>
        </w:rPr>
        <w:t>retired,</w:t>
      </w:r>
      <w:r>
        <w:rPr>
          <w:rFonts w:ascii="Arial" w:hAnsi="Arial" w:cs="Arial"/>
          <w:sz w:val="24"/>
          <w:szCs w:val="24"/>
          <w:vertAlign w:val="superscript"/>
        </w:rPr>
        <w:t xml:space="preserve"> </w:t>
      </w:r>
      <w:r>
        <w:rPr>
          <w:rFonts w:ascii="Arial" w:hAnsi="Arial" w:cs="Arial"/>
          <w:sz w:val="24"/>
          <w:szCs w:val="24"/>
        </w:rPr>
        <w:t xml:space="preserve">Colorado Division of Parks and Wildlife, Grand Junction, Colorado </w:t>
      </w:r>
    </w:p>
    <w:p w14:paraId="6843C082" w14:textId="77777777" w:rsidR="001C293A" w:rsidRDefault="001C293A" w:rsidP="00D1022E">
      <w:pPr>
        <w:spacing w:after="0" w:line="240" w:lineRule="auto"/>
        <w:rPr>
          <w:rFonts w:ascii="Arial" w:hAnsi="Arial" w:cs="Arial"/>
          <w:b/>
          <w:sz w:val="24"/>
          <w:szCs w:val="24"/>
        </w:rPr>
      </w:pPr>
    </w:p>
    <w:p w14:paraId="6BF2D19E" w14:textId="77777777" w:rsidR="000706CE" w:rsidRDefault="00022EA7" w:rsidP="00D1022E">
      <w:pPr>
        <w:spacing w:after="0" w:line="240" w:lineRule="auto"/>
        <w:rPr>
          <w:rFonts w:ascii="Arial" w:hAnsi="Arial" w:cs="Arial"/>
          <w:b/>
          <w:sz w:val="24"/>
          <w:szCs w:val="24"/>
        </w:rPr>
      </w:pPr>
      <w:r w:rsidRPr="00FC7067">
        <w:rPr>
          <w:rFonts w:ascii="Arial" w:hAnsi="Arial" w:cs="Arial"/>
          <w:b/>
          <w:sz w:val="24"/>
          <w:szCs w:val="24"/>
        </w:rPr>
        <w:t>Abstract</w:t>
      </w:r>
    </w:p>
    <w:p w14:paraId="0EB587A5" w14:textId="129DDE16" w:rsidR="00E3166F" w:rsidRDefault="00F315A2" w:rsidP="00D1022E">
      <w:pPr>
        <w:spacing w:after="0" w:line="240" w:lineRule="auto"/>
        <w:rPr>
          <w:rFonts w:ascii="Arial" w:hAnsi="Arial" w:cs="Arial"/>
          <w:sz w:val="24"/>
          <w:szCs w:val="24"/>
        </w:rPr>
      </w:pPr>
      <w:r w:rsidRPr="00F315A2">
        <w:rPr>
          <w:rFonts w:ascii="Arial" w:hAnsi="Arial" w:cs="Arial"/>
          <w:sz w:val="24"/>
          <w:szCs w:val="24"/>
        </w:rPr>
        <w:t>We compared</w:t>
      </w:r>
      <w:r>
        <w:rPr>
          <w:rFonts w:ascii="Arial" w:hAnsi="Arial" w:cs="Arial"/>
          <w:sz w:val="24"/>
          <w:szCs w:val="24"/>
        </w:rPr>
        <w:t xml:space="preserve"> </w:t>
      </w:r>
      <w:r w:rsidR="001D44B4">
        <w:rPr>
          <w:rFonts w:ascii="Arial" w:hAnsi="Arial" w:cs="Arial"/>
          <w:sz w:val="24"/>
          <w:szCs w:val="24"/>
        </w:rPr>
        <w:t xml:space="preserve">catches of </w:t>
      </w:r>
      <w:r w:rsidR="001D44B4" w:rsidRPr="00F315A2">
        <w:rPr>
          <w:rFonts w:ascii="Arial" w:hAnsi="Arial" w:cs="Arial"/>
          <w:i/>
          <w:sz w:val="24"/>
          <w:szCs w:val="24"/>
        </w:rPr>
        <w:t xml:space="preserve">Mysis </w:t>
      </w:r>
      <w:proofErr w:type="spellStart"/>
      <w:r w:rsidR="001D44B4" w:rsidRPr="00F315A2">
        <w:rPr>
          <w:rFonts w:ascii="Arial" w:hAnsi="Arial" w:cs="Arial"/>
          <w:i/>
          <w:sz w:val="24"/>
          <w:szCs w:val="24"/>
        </w:rPr>
        <w:t>diluviana</w:t>
      </w:r>
      <w:proofErr w:type="spellEnd"/>
      <w:r w:rsidR="001D44B4">
        <w:rPr>
          <w:rFonts w:ascii="Arial" w:hAnsi="Arial" w:cs="Arial"/>
          <w:sz w:val="24"/>
          <w:szCs w:val="24"/>
        </w:rPr>
        <w:t xml:space="preserve"> in</w:t>
      </w:r>
      <w:r>
        <w:rPr>
          <w:rFonts w:ascii="Arial" w:hAnsi="Arial" w:cs="Arial"/>
          <w:sz w:val="24"/>
          <w:szCs w:val="24"/>
        </w:rPr>
        <w:t xml:space="preserve"> </w:t>
      </w:r>
      <w:r w:rsidR="001D44B4">
        <w:rPr>
          <w:rFonts w:ascii="Arial" w:hAnsi="Arial" w:cs="Arial"/>
          <w:sz w:val="24"/>
          <w:szCs w:val="24"/>
        </w:rPr>
        <w:t xml:space="preserve">80 </w:t>
      </w:r>
      <w:r>
        <w:rPr>
          <w:rFonts w:ascii="Arial" w:hAnsi="Arial" w:cs="Arial"/>
          <w:sz w:val="24"/>
          <w:szCs w:val="24"/>
        </w:rPr>
        <w:t xml:space="preserve">vertical tows with large (1.0 m diameter) and small (0.5 m diameter) plankton nets to determine if </w:t>
      </w:r>
      <w:r w:rsidR="001D44B4">
        <w:rPr>
          <w:rFonts w:ascii="Arial" w:hAnsi="Arial" w:cs="Arial"/>
          <w:sz w:val="24"/>
          <w:szCs w:val="24"/>
        </w:rPr>
        <w:t xml:space="preserve">the small net could be used in long-term monitoring historically conducted with the large net. Both nets were constructed of 0.500 mm aperture mesh and were towed simultaneously at 0.4 m/s. </w:t>
      </w:r>
      <w:r w:rsidR="00E3166F">
        <w:rPr>
          <w:rFonts w:ascii="Arial" w:hAnsi="Arial" w:cs="Arial"/>
          <w:sz w:val="24"/>
          <w:szCs w:val="24"/>
        </w:rPr>
        <w:t xml:space="preserve">Comparisons were made at each of 10 sites on four dates during July-September, 2014 at Dillon Reservoir, Colorado. </w:t>
      </w:r>
      <w:r w:rsidR="00DA7D04">
        <w:rPr>
          <w:rFonts w:ascii="Arial" w:hAnsi="Arial" w:cs="Arial"/>
          <w:sz w:val="24"/>
          <w:szCs w:val="24"/>
        </w:rPr>
        <w:t>Estimates of p</w:t>
      </w:r>
      <w:r w:rsidR="001D44B4">
        <w:rPr>
          <w:rFonts w:ascii="Arial" w:hAnsi="Arial" w:cs="Arial"/>
          <w:sz w:val="24"/>
          <w:szCs w:val="24"/>
        </w:rPr>
        <w:t xml:space="preserve">opulation characteristics (abundance, </w:t>
      </w:r>
      <w:r w:rsidR="001D44B4" w:rsidRPr="002136A0">
        <w:rPr>
          <w:rFonts w:ascii="Arial" w:hAnsi="Arial" w:cs="Arial"/>
          <w:sz w:val="24"/>
          <w:szCs w:val="24"/>
        </w:rPr>
        <w:t>size structure,</w:t>
      </w:r>
      <w:r w:rsidR="001D44B4">
        <w:rPr>
          <w:rFonts w:ascii="Arial" w:hAnsi="Arial" w:cs="Arial"/>
          <w:sz w:val="24"/>
          <w:szCs w:val="24"/>
        </w:rPr>
        <w:t xml:space="preserve"> and sex ratio) were not </w:t>
      </w:r>
      <w:ins w:id="4" w:author="Microsoft Office User" w:date="2015-12-21T13:58:00Z">
        <w:r w:rsidR="00A54E03">
          <w:rPr>
            <w:rFonts w:ascii="Arial" w:hAnsi="Arial" w:cs="Arial"/>
            <w:sz w:val="24"/>
            <w:szCs w:val="24"/>
          </w:rPr>
          <w:t xml:space="preserve">practically </w:t>
        </w:r>
      </w:ins>
      <w:r w:rsidR="001D44B4">
        <w:rPr>
          <w:rFonts w:ascii="Arial" w:hAnsi="Arial" w:cs="Arial"/>
          <w:sz w:val="24"/>
          <w:szCs w:val="24"/>
        </w:rPr>
        <w:t>different</w:t>
      </w:r>
      <w:r w:rsidR="00DA7D04">
        <w:rPr>
          <w:rFonts w:ascii="Arial" w:hAnsi="Arial" w:cs="Arial"/>
          <w:sz w:val="24"/>
          <w:szCs w:val="24"/>
        </w:rPr>
        <w:t xml:space="preserve"> between the two nets</w:t>
      </w:r>
      <w:r w:rsidR="00187A25">
        <w:rPr>
          <w:rFonts w:ascii="Arial" w:hAnsi="Arial" w:cs="Arial"/>
          <w:sz w:val="24"/>
          <w:szCs w:val="24"/>
        </w:rPr>
        <w:t>.</w:t>
      </w:r>
      <w:r w:rsidR="00D94B22">
        <w:rPr>
          <w:rFonts w:ascii="Arial" w:hAnsi="Arial" w:cs="Arial"/>
          <w:sz w:val="24"/>
          <w:szCs w:val="24"/>
        </w:rPr>
        <w:t xml:space="preserve"> </w:t>
      </w:r>
      <w:r w:rsidR="00E3166F">
        <w:rPr>
          <w:rFonts w:ascii="Arial" w:hAnsi="Arial" w:cs="Arial"/>
          <w:sz w:val="24"/>
          <w:szCs w:val="24"/>
        </w:rPr>
        <w:t xml:space="preserve">We conclude that the two nets can be used interchangeably; the smaller net is more useful for studies with gear size and weight constraints, but the larger net provides a 4x larger sample size and </w:t>
      </w:r>
      <w:r w:rsidR="00E314A0">
        <w:rPr>
          <w:rFonts w:ascii="Arial" w:hAnsi="Arial" w:cs="Arial"/>
          <w:sz w:val="24"/>
          <w:szCs w:val="24"/>
        </w:rPr>
        <w:t xml:space="preserve">thus </w:t>
      </w:r>
      <w:r w:rsidR="00E3166F">
        <w:rPr>
          <w:rFonts w:ascii="Arial" w:hAnsi="Arial" w:cs="Arial"/>
          <w:sz w:val="24"/>
          <w:szCs w:val="24"/>
        </w:rPr>
        <w:t>may be better for detecting rare individuals.</w:t>
      </w:r>
    </w:p>
    <w:p w14:paraId="503AD0DC" w14:textId="77777777" w:rsidR="00E3166F" w:rsidRDefault="00E3166F" w:rsidP="00D1022E">
      <w:pPr>
        <w:spacing w:after="0" w:line="240" w:lineRule="auto"/>
        <w:rPr>
          <w:rFonts w:ascii="Arial" w:hAnsi="Arial" w:cs="Arial"/>
          <w:sz w:val="24"/>
          <w:szCs w:val="24"/>
        </w:rPr>
      </w:pPr>
    </w:p>
    <w:p w14:paraId="48A22014" w14:textId="77777777" w:rsidR="00E3166F" w:rsidRPr="00FC7067" w:rsidRDefault="00E3166F" w:rsidP="00D1022E">
      <w:pPr>
        <w:spacing w:after="0" w:line="240" w:lineRule="auto"/>
        <w:rPr>
          <w:rFonts w:ascii="Arial" w:hAnsi="Arial" w:cs="Arial"/>
          <w:sz w:val="24"/>
          <w:szCs w:val="24"/>
        </w:rPr>
      </w:pPr>
    </w:p>
    <w:p w14:paraId="6D74CC50" w14:textId="77777777" w:rsidR="00884744" w:rsidRDefault="00884744">
      <w:pPr>
        <w:rPr>
          <w:rFonts w:ascii="Arial" w:hAnsi="Arial" w:cs="Arial"/>
          <w:b/>
          <w:sz w:val="24"/>
          <w:szCs w:val="24"/>
        </w:rPr>
      </w:pPr>
      <w:r>
        <w:rPr>
          <w:rFonts w:ascii="Arial" w:hAnsi="Arial" w:cs="Arial"/>
          <w:b/>
          <w:sz w:val="24"/>
          <w:szCs w:val="24"/>
        </w:rPr>
        <w:br w:type="page"/>
      </w:r>
    </w:p>
    <w:p w14:paraId="5B99B467" w14:textId="6564F76C" w:rsidR="000706CE" w:rsidRDefault="000706CE" w:rsidP="00D1022E">
      <w:pPr>
        <w:spacing w:after="0" w:line="240" w:lineRule="auto"/>
        <w:rPr>
          <w:rFonts w:ascii="Arial" w:hAnsi="Arial" w:cs="Arial"/>
          <w:b/>
          <w:sz w:val="24"/>
          <w:szCs w:val="24"/>
        </w:rPr>
      </w:pPr>
      <w:r w:rsidRPr="00FC7067">
        <w:rPr>
          <w:rFonts w:ascii="Arial" w:hAnsi="Arial" w:cs="Arial"/>
          <w:b/>
          <w:sz w:val="24"/>
          <w:szCs w:val="24"/>
        </w:rPr>
        <w:lastRenderedPageBreak/>
        <w:t>Introduction</w:t>
      </w:r>
    </w:p>
    <w:p w14:paraId="35F1DA71" w14:textId="20D7581B" w:rsidR="00391AFD" w:rsidRDefault="001C7313" w:rsidP="00D1022E">
      <w:pPr>
        <w:spacing w:after="0" w:line="240" w:lineRule="auto"/>
        <w:rPr>
          <w:rFonts w:ascii="Arial" w:hAnsi="Arial" w:cs="Arial"/>
          <w:sz w:val="24"/>
          <w:szCs w:val="24"/>
        </w:rPr>
      </w:pPr>
      <w:r>
        <w:rPr>
          <w:rFonts w:ascii="Arial" w:hAnsi="Arial" w:cs="Arial"/>
          <w:b/>
          <w:sz w:val="24"/>
          <w:szCs w:val="24"/>
        </w:rPr>
        <w:tab/>
      </w:r>
      <w:r w:rsidR="006A026C" w:rsidRPr="006A026C">
        <w:rPr>
          <w:rFonts w:ascii="Arial" w:hAnsi="Arial" w:cs="Arial"/>
          <w:i/>
          <w:sz w:val="24"/>
          <w:szCs w:val="24"/>
        </w:rPr>
        <w:t>Mysis</w:t>
      </w:r>
      <w:r w:rsidR="006A026C">
        <w:rPr>
          <w:rFonts w:ascii="Arial" w:hAnsi="Arial" w:cs="Arial"/>
          <w:b/>
          <w:sz w:val="24"/>
          <w:szCs w:val="24"/>
        </w:rPr>
        <w:t xml:space="preserve"> </w:t>
      </w:r>
      <w:r w:rsidR="006A026C">
        <w:rPr>
          <w:rFonts w:ascii="Arial" w:hAnsi="Arial" w:cs="Arial"/>
          <w:sz w:val="24"/>
          <w:szCs w:val="24"/>
        </w:rPr>
        <w:t xml:space="preserve">spp. are small (&lt; 25 mm in </w:t>
      </w:r>
      <w:r w:rsidR="00FF2E91">
        <w:rPr>
          <w:rFonts w:ascii="Arial" w:hAnsi="Arial" w:cs="Arial"/>
          <w:sz w:val="24"/>
          <w:szCs w:val="24"/>
        </w:rPr>
        <w:t xml:space="preserve">body </w:t>
      </w:r>
      <w:r w:rsidR="006A026C">
        <w:rPr>
          <w:rFonts w:ascii="Arial" w:hAnsi="Arial" w:cs="Arial"/>
          <w:sz w:val="24"/>
          <w:szCs w:val="24"/>
        </w:rPr>
        <w:t xml:space="preserve">length) shrimp-like crustaceans. Two closely related </w:t>
      </w:r>
      <w:r w:rsidR="000257F9">
        <w:rPr>
          <w:rFonts w:ascii="Arial" w:hAnsi="Arial" w:cs="Arial"/>
          <w:sz w:val="24"/>
          <w:szCs w:val="24"/>
        </w:rPr>
        <w:t>and ecologically analogous species</w:t>
      </w:r>
      <w:r w:rsidR="006A026C">
        <w:rPr>
          <w:rFonts w:ascii="Arial" w:hAnsi="Arial" w:cs="Arial"/>
          <w:sz w:val="24"/>
          <w:szCs w:val="24"/>
        </w:rPr>
        <w:t xml:space="preserve">,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diluviana</w:t>
      </w:r>
      <w:proofErr w:type="spellEnd"/>
      <w:r w:rsidR="006A026C" w:rsidRPr="000257F9">
        <w:rPr>
          <w:rFonts w:ascii="Arial" w:hAnsi="Arial" w:cs="Arial"/>
          <w:i/>
          <w:sz w:val="24"/>
          <w:szCs w:val="24"/>
        </w:rPr>
        <w:t xml:space="preserve"> </w:t>
      </w:r>
      <w:r w:rsidR="006A026C">
        <w:rPr>
          <w:rFonts w:ascii="Arial" w:hAnsi="Arial" w:cs="Arial"/>
          <w:sz w:val="24"/>
          <w:szCs w:val="24"/>
        </w:rPr>
        <w:t xml:space="preserve">and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relicta</w:t>
      </w:r>
      <w:proofErr w:type="spellEnd"/>
      <w:r w:rsidR="000257F9">
        <w:rPr>
          <w:rFonts w:ascii="Arial" w:hAnsi="Arial" w:cs="Arial"/>
          <w:sz w:val="24"/>
          <w:szCs w:val="24"/>
        </w:rPr>
        <w:t>,</w:t>
      </w:r>
      <w:r w:rsidR="00A97904" w:rsidRPr="00A97904">
        <w:rPr>
          <w:rFonts w:ascii="Arial" w:hAnsi="Arial" w:cs="Arial"/>
          <w:sz w:val="24"/>
          <w:szCs w:val="24"/>
        </w:rPr>
        <w:t xml:space="preserve"> </w:t>
      </w:r>
      <w:r w:rsidR="000257F9">
        <w:rPr>
          <w:rFonts w:ascii="Arial" w:hAnsi="Arial" w:cs="Arial"/>
          <w:sz w:val="24"/>
          <w:szCs w:val="24"/>
        </w:rPr>
        <w:t>are native to deep, cold freshwater lakes of North America and Europe, respectively (</w:t>
      </w:r>
      <w:proofErr w:type="spellStart"/>
      <w:r w:rsidR="000257F9">
        <w:rPr>
          <w:rFonts w:ascii="Arial" w:hAnsi="Arial" w:cs="Arial"/>
          <w:sz w:val="24"/>
          <w:szCs w:val="24"/>
        </w:rPr>
        <w:t>Audzijonyte</w:t>
      </w:r>
      <w:proofErr w:type="spellEnd"/>
      <w:r w:rsidR="000257F9">
        <w:rPr>
          <w:rFonts w:ascii="Arial" w:hAnsi="Arial" w:cs="Arial"/>
          <w:sz w:val="24"/>
          <w:szCs w:val="24"/>
        </w:rPr>
        <w:t xml:space="preserve"> and </w:t>
      </w:r>
      <w:proofErr w:type="spellStart"/>
      <w:r w:rsidR="000257F9">
        <w:rPr>
          <w:rFonts w:ascii="Arial" w:hAnsi="Arial" w:cs="Arial"/>
          <w:sz w:val="24"/>
          <w:szCs w:val="24"/>
        </w:rPr>
        <w:t>Vainola</w:t>
      </w:r>
      <w:proofErr w:type="spellEnd"/>
      <w:r w:rsidR="000257F9">
        <w:rPr>
          <w:rFonts w:ascii="Arial" w:hAnsi="Arial" w:cs="Arial"/>
          <w:sz w:val="24"/>
          <w:szCs w:val="24"/>
        </w:rPr>
        <w:t xml:space="preserve"> 2005). </w:t>
      </w:r>
      <w:r w:rsidR="00F443E6">
        <w:rPr>
          <w:rFonts w:ascii="Arial" w:hAnsi="Arial" w:cs="Arial"/>
          <w:sz w:val="24"/>
          <w:szCs w:val="24"/>
        </w:rPr>
        <w:t>Only recently were these two taxa considered separate species (</w:t>
      </w:r>
      <w:proofErr w:type="spellStart"/>
      <w:r w:rsidR="00F443E6">
        <w:rPr>
          <w:rFonts w:ascii="Arial" w:hAnsi="Arial" w:cs="Arial"/>
          <w:sz w:val="24"/>
          <w:szCs w:val="24"/>
        </w:rPr>
        <w:t>Audzijonyte</w:t>
      </w:r>
      <w:proofErr w:type="spellEnd"/>
      <w:r w:rsidR="00F443E6">
        <w:rPr>
          <w:rFonts w:ascii="Arial" w:hAnsi="Arial" w:cs="Arial"/>
          <w:sz w:val="24"/>
          <w:szCs w:val="24"/>
        </w:rPr>
        <w:t xml:space="preserve"> and </w:t>
      </w:r>
      <w:proofErr w:type="spellStart"/>
      <w:r w:rsidR="00F443E6">
        <w:rPr>
          <w:rFonts w:ascii="Arial" w:hAnsi="Arial" w:cs="Arial"/>
          <w:sz w:val="24"/>
          <w:szCs w:val="24"/>
        </w:rPr>
        <w:t>Vainola</w:t>
      </w:r>
      <w:proofErr w:type="spellEnd"/>
      <w:r w:rsidR="00F443E6">
        <w:rPr>
          <w:rFonts w:ascii="Arial" w:hAnsi="Arial" w:cs="Arial"/>
          <w:sz w:val="24"/>
          <w:szCs w:val="24"/>
        </w:rPr>
        <w:t xml:space="preserve"> 2005). </w:t>
      </w:r>
      <w:r w:rsidR="000257F9">
        <w:rPr>
          <w:rFonts w:ascii="Arial" w:hAnsi="Arial" w:cs="Arial"/>
          <w:sz w:val="24"/>
          <w:szCs w:val="24"/>
        </w:rPr>
        <w:t xml:space="preserve">Both species are omnivorous and perform </w:t>
      </w:r>
      <w:proofErr w:type="spellStart"/>
      <w:r w:rsidR="000257F9">
        <w:rPr>
          <w:rFonts w:ascii="Arial" w:hAnsi="Arial" w:cs="Arial"/>
          <w:sz w:val="24"/>
          <w:szCs w:val="24"/>
        </w:rPr>
        <w:t>diel</w:t>
      </w:r>
      <w:proofErr w:type="spellEnd"/>
      <w:r w:rsidR="000257F9">
        <w:rPr>
          <w:rFonts w:ascii="Arial" w:hAnsi="Arial" w:cs="Arial"/>
          <w:sz w:val="24"/>
          <w:szCs w:val="24"/>
        </w:rPr>
        <w:t xml:space="preserve"> vertical migrations, inhabiting benthic habitat during </w:t>
      </w:r>
      <w:r w:rsidR="00F801FE">
        <w:rPr>
          <w:rFonts w:ascii="Arial" w:hAnsi="Arial" w:cs="Arial"/>
          <w:sz w:val="24"/>
          <w:szCs w:val="24"/>
        </w:rPr>
        <w:t xml:space="preserve">the </w:t>
      </w:r>
      <w:r w:rsidR="000257F9">
        <w:rPr>
          <w:rFonts w:ascii="Arial" w:hAnsi="Arial" w:cs="Arial"/>
          <w:sz w:val="24"/>
          <w:szCs w:val="24"/>
        </w:rPr>
        <w:t>day and migrating into the pelagic to feed on plankton after sunset</w:t>
      </w:r>
      <w:r w:rsidR="004A63D7">
        <w:rPr>
          <w:rFonts w:ascii="Arial" w:hAnsi="Arial" w:cs="Arial"/>
          <w:sz w:val="24"/>
          <w:szCs w:val="24"/>
        </w:rPr>
        <w:t xml:space="preserve"> (</w:t>
      </w:r>
      <w:proofErr w:type="spellStart"/>
      <w:r w:rsidR="00C0049A">
        <w:rPr>
          <w:rFonts w:ascii="Arial" w:hAnsi="Arial" w:cs="Arial"/>
          <w:sz w:val="24"/>
          <w:szCs w:val="24"/>
        </w:rPr>
        <w:t>Beeton</w:t>
      </w:r>
      <w:proofErr w:type="spellEnd"/>
      <w:r w:rsidR="00C0049A">
        <w:rPr>
          <w:rFonts w:ascii="Arial" w:hAnsi="Arial" w:cs="Arial"/>
          <w:sz w:val="24"/>
          <w:szCs w:val="24"/>
        </w:rPr>
        <w:t xml:space="preserve"> and Bowers 1982; </w:t>
      </w:r>
      <w:proofErr w:type="spellStart"/>
      <w:r w:rsidR="00187322">
        <w:rPr>
          <w:rFonts w:ascii="Arial" w:hAnsi="Arial" w:cs="Arial"/>
          <w:sz w:val="24"/>
          <w:szCs w:val="24"/>
        </w:rPr>
        <w:t>Grossnickle</w:t>
      </w:r>
      <w:proofErr w:type="spellEnd"/>
      <w:r w:rsidR="00187322">
        <w:rPr>
          <w:rFonts w:ascii="Arial" w:hAnsi="Arial" w:cs="Arial"/>
          <w:sz w:val="24"/>
          <w:szCs w:val="24"/>
        </w:rPr>
        <w:t xml:space="preserve"> 1982</w:t>
      </w:r>
      <w:r w:rsidR="004A63D7">
        <w:rPr>
          <w:rFonts w:ascii="Arial" w:hAnsi="Arial" w:cs="Arial"/>
          <w:sz w:val="24"/>
          <w:szCs w:val="24"/>
        </w:rPr>
        <w:t>)</w:t>
      </w:r>
      <w:r w:rsidR="000257F9">
        <w:rPr>
          <w:rFonts w:ascii="Arial" w:hAnsi="Arial" w:cs="Arial"/>
          <w:sz w:val="24"/>
          <w:szCs w:val="24"/>
        </w:rPr>
        <w:t xml:space="preserve">. </w:t>
      </w:r>
      <w:r w:rsidR="00B83157">
        <w:rPr>
          <w:rFonts w:ascii="Arial" w:hAnsi="Arial" w:cs="Arial"/>
          <w:sz w:val="24"/>
          <w:szCs w:val="24"/>
        </w:rPr>
        <w:t>Mysids</w:t>
      </w:r>
      <w:r w:rsidR="000257F9">
        <w:rPr>
          <w:rFonts w:ascii="Arial" w:hAnsi="Arial" w:cs="Arial"/>
          <w:sz w:val="24"/>
          <w:szCs w:val="24"/>
        </w:rPr>
        <w:t xml:space="preserve"> can be very abundant (&gt; 1,000 individuals/ m</w:t>
      </w:r>
      <w:r w:rsidR="000257F9" w:rsidRPr="000257F9">
        <w:rPr>
          <w:rFonts w:ascii="Arial" w:hAnsi="Arial" w:cs="Arial"/>
          <w:sz w:val="24"/>
          <w:szCs w:val="24"/>
          <w:vertAlign w:val="superscript"/>
        </w:rPr>
        <w:t>2</w:t>
      </w:r>
      <w:r w:rsidR="000257F9">
        <w:rPr>
          <w:rFonts w:ascii="Arial" w:hAnsi="Arial" w:cs="Arial"/>
          <w:sz w:val="24"/>
          <w:szCs w:val="24"/>
        </w:rPr>
        <w:t>) even in oligotrophic waters (</w:t>
      </w:r>
      <w:proofErr w:type="spellStart"/>
      <w:r w:rsidR="00033FE7">
        <w:rPr>
          <w:rFonts w:ascii="Arial" w:hAnsi="Arial" w:cs="Arial"/>
          <w:sz w:val="24"/>
          <w:szCs w:val="24"/>
        </w:rPr>
        <w:t>Grossnickle</w:t>
      </w:r>
      <w:proofErr w:type="spellEnd"/>
      <w:r w:rsidR="00033FE7">
        <w:rPr>
          <w:rFonts w:ascii="Arial" w:hAnsi="Arial" w:cs="Arial"/>
          <w:sz w:val="24"/>
          <w:szCs w:val="24"/>
        </w:rPr>
        <w:t xml:space="preserve"> and Morgan 1979; </w:t>
      </w:r>
      <w:r w:rsidR="00F801FE">
        <w:rPr>
          <w:rFonts w:ascii="Arial" w:hAnsi="Arial" w:cs="Arial"/>
          <w:sz w:val="24"/>
          <w:szCs w:val="24"/>
        </w:rPr>
        <w:t xml:space="preserve">Caldwell and Wilhelm 2012) </w:t>
      </w:r>
      <w:r w:rsidR="000257F9">
        <w:rPr>
          <w:rFonts w:ascii="Arial" w:hAnsi="Arial" w:cs="Arial"/>
          <w:sz w:val="24"/>
          <w:szCs w:val="24"/>
        </w:rPr>
        <w:t>and hence play important roles in trophic dynamics of host</w:t>
      </w:r>
      <w:r w:rsidR="00F801FE">
        <w:rPr>
          <w:rFonts w:ascii="Arial" w:hAnsi="Arial" w:cs="Arial"/>
          <w:sz w:val="24"/>
          <w:szCs w:val="24"/>
        </w:rPr>
        <w:t xml:space="preserve"> systems (</w:t>
      </w:r>
      <w:proofErr w:type="spellStart"/>
      <w:r w:rsidR="00F801FE">
        <w:rPr>
          <w:rFonts w:ascii="Arial" w:hAnsi="Arial" w:cs="Arial"/>
          <w:sz w:val="24"/>
          <w:szCs w:val="24"/>
        </w:rPr>
        <w:t>Rudstam</w:t>
      </w:r>
      <w:proofErr w:type="spellEnd"/>
      <w:r w:rsidR="00F801FE">
        <w:rPr>
          <w:rFonts w:ascii="Arial" w:hAnsi="Arial" w:cs="Arial"/>
          <w:sz w:val="24"/>
          <w:szCs w:val="24"/>
        </w:rPr>
        <w:t xml:space="preserve"> and </w:t>
      </w:r>
      <w:proofErr w:type="spellStart"/>
      <w:r w:rsidR="00F801FE">
        <w:rPr>
          <w:rFonts w:ascii="Arial" w:hAnsi="Arial" w:cs="Arial"/>
          <w:sz w:val="24"/>
          <w:szCs w:val="24"/>
        </w:rPr>
        <w:t>Johannsson</w:t>
      </w:r>
      <w:proofErr w:type="spellEnd"/>
      <w:r w:rsidR="00F801FE">
        <w:rPr>
          <w:rFonts w:ascii="Arial" w:hAnsi="Arial" w:cs="Arial"/>
          <w:sz w:val="24"/>
          <w:szCs w:val="24"/>
        </w:rPr>
        <w:t xml:space="preserve"> 2009). Both species were widely introduced outside their native range</w:t>
      </w:r>
      <w:r w:rsidR="009328F9">
        <w:rPr>
          <w:rFonts w:ascii="Arial" w:hAnsi="Arial" w:cs="Arial"/>
          <w:sz w:val="24"/>
          <w:szCs w:val="24"/>
        </w:rPr>
        <w:t>s</w:t>
      </w:r>
      <w:r w:rsidR="00F801FE">
        <w:rPr>
          <w:rFonts w:ascii="Arial" w:hAnsi="Arial" w:cs="Arial"/>
          <w:sz w:val="24"/>
          <w:szCs w:val="24"/>
        </w:rPr>
        <w:t xml:space="preserve"> by fisheries managers </w:t>
      </w:r>
      <w:r w:rsidR="00B83157">
        <w:rPr>
          <w:rFonts w:ascii="Arial" w:hAnsi="Arial" w:cs="Arial"/>
          <w:sz w:val="24"/>
          <w:szCs w:val="24"/>
        </w:rPr>
        <w:t>during</w:t>
      </w:r>
      <w:r w:rsidR="00F801FE">
        <w:rPr>
          <w:rFonts w:ascii="Arial" w:hAnsi="Arial" w:cs="Arial"/>
          <w:sz w:val="24"/>
          <w:szCs w:val="24"/>
        </w:rPr>
        <w:t xml:space="preserve"> the twentieth century with unexpected and generally negative</w:t>
      </w:r>
      <w:r w:rsidR="00F443E6">
        <w:rPr>
          <w:rFonts w:ascii="Arial" w:hAnsi="Arial" w:cs="Arial"/>
          <w:sz w:val="24"/>
          <w:szCs w:val="24"/>
        </w:rPr>
        <w:t xml:space="preserve"> impacts</w:t>
      </w:r>
      <w:r w:rsidR="00F801FE">
        <w:rPr>
          <w:rFonts w:ascii="Arial" w:hAnsi="Arial" w:cs="Arial"/>
          <w:sz w:val="24"/>
          <w:szCs w:val="24"/>
        </w:rPr>
        <w:t xml:space="preserve"> (</w:t>
      </w:r>
      <w:proofErr w:type="spellStart"/>
      <w:r w:rsidR="001C293A">
        <w:rPr>
          <w:rFonts w:ascii="Arial" w:hAnsi="Arial" w:cs="Arial"/>
          <w:sz w:val="24"/>
          <w:szCs w:val="24"/>
        </w:rPr>
        <w:t>Lasenby</w:t>
      </w:r>
      <w:proofErr w:type="spellEnd"/>
      <w:r w:rsidR="001C293A">
        <w:rPr>
          <w:rFonts w:ascii="Arial" w:hAnsi="Arial" w:cs="Arial"/>
          <w:sz w:val="24"/>
          <w:szCs w:val="24"/>
        </w:rPr>
        <w:t xml:space="preserve"> et al. 1986; </w:t>
      </w:r>
      <w:proofErr w:type="spellStart"/>
      <w:r w:rsidR="00F801FE">
        <w:rPr>
          <w:rFonts w:ascii="Arial" w:hAnsi="Arial" w:cs="Arial"/>
          <w:sz w:val="24"/>
          <w:szCs w:val="24"/>
        </w:rPr>
        <w:t>Nesler</w:t>
      </w:r>
      <w:proofErr w:type="spellEnd"/>
      <w:r w:rsidR="00F801FE">
        <w:rPr>
          <w:rFonts w:ascii="Arial" w:hAnsi="Arial" w:cs="Arial"/>
          <w:sz w:val="24"/>
          <w:szCs w:val="24"/>
        </w:rPr>
        <w:t xml:space="preserve"> and </w:t>
      </w:r>
      <w:proofErr w:type="spellStart"/>
      <w:r w:rsidR="00F801FE">
        <w:rPr>
          <w:rFonts w:ascii="Arial" w:hAnsi="Arial" w:cs="Arial"/>
          <w:sz w:val="24"/>
          <w:szCs w:val="24"/>
        </w:rPr>
        <w:t>Bergersen</w:t>
      </w:r>
      <w:proofErr w:type="spellEnd"/>
      <w:r w:rsidR="00F801FE">
        <w:rPr>
          <w:rFonts w:ascii="Arial" w:hAnsi="Arial" w:cs="Arial"/>
          <w:sz w:val="24"/>
          <w:szCs w:val="24"/>
        </w:rPr>
        <w:t xml:space="preserve"> 1991).</w:t>
      </w:r>
      <w:r w:rsidR="00313BF2">
        <w:rPr>
          <w:rFonts w:ascii="Arial" w:hAnsi="Arial" w:cs="Arial"/>
          <w:sz w:val="24"/>
          <w:szCs w:val="24"/>
        </w:rPr>
        <w:t xml:space="preserve"> </w:t>
      </w:r>
      <w:r w:rsidR="009E4AD1">
        <w:rPr>
          <w:rFonts w:ascii="Arial" w:hAnsi="Arial" w:cs="Arial"/>
          <w:sz w:val="24"/>
          <w:szCs w:val="24"/>
        </w:rPr>
        <w:t xml:space="preserve">Instead of providing a new food source for sport fish, anti-predation behavior allowed introduced </w:t>
      </w:r>
      <w:r w:rsidR="009E4AD1" w:rsidRPr="009328F9">
        <w:rPr>
          <w:rFonts w:ascii="Arial" w:hAnsi="Arial" w:cs="Arial"/>
          <w:i/>
          <w:sz w:val="24"/>
          <w:szCs w:val="24"/>
        </w:rPr>
        <w:t>Mysis</w:t>
      </w:r>
      <w:r w:rsidR="009E4AD1">
        <w:rPr>
          <w:rFonts w:ascii="Arial" w:hAnsi="Arial" w:cs="Arial"/>
          <w:sz w:val="24"/>
          <w:szCs w:val="24"/>
        </w:rPr>
        <w:t xml:space="preserve"> to avoid most piscine predators, and they competed with fish for zooplankton (</w:t>
      </w:r>
      <w:proofErr w:type="spellStart"/>
      <w:r w:rsidR="00D003C4">
        <w:rPr>
          <w:rFonts w:ascii="Arial" w:hAnsi="Arial" w:cs="Arial"/>
          <w:sz w:val="24"/>
          <w:szCs w:val="24"/>
        </w:rPr>
        <w:t>Lasenby</w:t>
      </w:r>
      <w:proofErr w:type="spellEnd"/>
      <w:r w:rsidR="00D003C4">
        <w:rPr>
          <w:rFonts w:ascii="Arial" w:hAnsi="Arial" w:cs="Arial"/>
          <w:sz w:val="24"/>
          <w:szCs w:val="24"/>
        </w:rPr>
        <w:t xml:space="preserve"> et al 1986; </w:t>
      </w:r>
      <w:proofErr w:type="spellStart"/>
      <w:r w:rsidR="009E4AD1">
        <w:rPr>
          <w:rFonts w:ascii="Arial" w:hAnsi="Arial" w:cs="Arial"/>
          <w:sz w:val="24"/>
          <w:szCs w:val="24"/>
        </w:rPr>
        <w:t>Northcote</w:t>
      </w:r>
      <w:proofErr w:type="spellEnd"/>
      <w:r w:rsidR="009E4AD1">
        <w:rPr>
          <w:rFonts w:ascii="Arial" w:hAnsi="Arial" w:cs="Arial"/>
          <w:sz w:val="24"/>
          <w:szCs w:val="24"/>
        </w:rPr>
        <w:t xml:space="preserve"> 1991). </w:t>
      </w:r>
      <w:r w:rsidR="00EE5E91">
        <w:rPr>
          <w:rFonts w:ascii="Arial" w:hAnsi="Arial" w:cs="Arial"/>
          <w:sz w:val="24"/>
          <w:szCs w:val="24"/>
        </w:rPr>
        <w:t xml:space="preserve"> </w:t>
      </w:r>
      <w:r w:rsidR="00C0320D">
        <w:rPr>
          <w:rFonts w:ascii="Arial" w:hAnsi="Arial" w:cs="Arial"/>
          <w:sz w:val="24"/>
          <w:szCs w:val="24"/>
        </w:rPr>
        <w:t xml:space="preserve">Direct and indirect effects of </w:t>
      </w:r>
      <w:r w:rsidR="00C0320D" w:rsidRPr="009328F9">
        <w:rPr>
          <w:rFonts w:ascii="Arial" w:hAnsi="Arial" w:cs="Arial"/>
          <w:i/>
          <w:sz w:val="24"/>
          <w:szCs w:val="24"/>
        </w:rPr>
        <w:t>Mysis</w:t>
      </w:r>
      <w:r w:rsidR="00C0320D">
        <w:rPr>
          <w:rFonts w:ascii="Arial" w:hAnsi="Arial" w:cs="Arial"/>
          <w:sz w:val="24"/>
          <w:szCs w:val="24"/>
        </w:rPr>
        <w:t xml:space="preserve"> introductions resulted in the collapse of numerous </w:t>
      </w:r>
      <w:proofErr w:type="spellStart"/>
      <w:r w:rsidR="00C0320D">
        <w:rPr>
          <w:rFonts w:ascii="Arial" w:hAnsi="Arial" w:cs="Arial"/>
          <w:sz w:val="24"/>
          <w:szCs w:val="24"/>
        </w:rPr>
        <w:t>salmonid</w:t>
      </w:r>
      <w:proofErr w:type="spellEnd"/>
      <w:r w:rsidR="00C0320D">
        <w:rPr>
          <w:rFonts w:ascii="Arial" w:hAnsi="Arial" w:cs="Arial"/>
          <w:sz w:val="24"/>
          <w:szCs w:val="24"/>
        </w:rPr>
        <w:t xml:space="preserve"> fisheries in the western United States (Martinez et al. 2009)</w:t>
      </w:r>
      <w:r w:rsidR="00D003C4">
        <w:rPr>
          <w:rFonts w:ascii="Arial" w:hAnsi="Arial" w:cs="Arial"/>
          <w:sz w:val="24"/>
          <w:szCs w:val="24"/>
        </w:rPr>
        <w:t xml:space="preserve">. </w:t>
      </w:r>
      <w:r w:rsidR="00F801FE">
        <w:rPr>
          <w:rFonts w:ascii="Arial" w:hAnsi="Arial" w:cs="Arial"/>
          <w:sz w:val="24"/>
          <w:szCs w:val="24"/>
        </w:rPr>
        <w:t xml:space="preserve">Today, </w:t>
      </w:r>
      <w:r w:rsidR="0081786C">
        <w:rPr>
          <w:rFonts w:ascii="Arial" w:hAnsi="Arial" w:cs="Arial"/>
          <w:sz w:val="24"/>
          <w:szCs w:val="24"/>
        </w:rPr>
        <w:t xml:space="preserve">regular </w:t>
      </w:r>
      <w:r w:rsidR="006274F2">
        <w:rPr>
          <w:rFonts w:ascii="Arial" w:hAnsi="Arial" w:cs="Arial"/>
          <w:sz w:val="24"/>
          <w:szCs w:val="24"/>
        </w:rPr>
        <w:t>sampling</w:t>
      </w:r>
      <w:r w:rsidR="00F801FE">
        <w:rPr>
          <w:rFonts w:ascii="Arial" w:hAnsi="Arial" w:cs="Arial"/>
          <w:sz w:val="24"/>
          <w:szCs w:val="24"/>
        </w:rPr>
        <w:t xml:space="preserve"> </w:t>
      </w:r>
      <w:r w:rsidR="0081786C">
        <w:rPr>
          <w:rFonts w:ascii="Arial" w:hAnsi="Arial" w:cs="Arial"/>
          <w:sz w:val="24"/>
          <w:szCs w:val="24"/>
        </w:rPr>
        <w:t xml:space="preserve">of </w:t>
      </w:r>
      <w:r w:rsidR="00F801FE">
        <w:rPr>
          <w:rFonts w:ascii="Arial" w:hAnsi="Arial" w:cs="Arial"/>
          <w:sz w:val="24"/>
          <w:szCs w:val="24"/>
        </w:rPr>
        <w:t xml:space="preserve">mysid populations is </w:t>
      </w:r>
      <w:r w:rsidR="00391AFD">
        <w:rPr>
          <w:rFonts w:ascii="Arial" w:hAnsi="Arial" w:cs="Arial"/>
          <w:sz w:val="24"/>
          <w:szCs w:val="24"/>
        </w:rPr>
        <w:t xml:space="preserve">necessary to understand </w:t>
      </w:r>
      <w:r w:rsidR="00CF04D8">
        <w:rPr>
          <w:rFonts w:ascii="Arial" w:hAnsi="Arial" w:cs="Arial"/>
          <w:sz w:val="24"/>
          <w:szCs w:val="24"/>
        </w:rPr>
        <w:t xml:space="preserve">and manage </w:t>
      </w:r>
      <w:r w:rsidR="00391AFD">
        <w:rPr>
          <w:rFonts w:ascii="Arial" w:hAnsi="Arial" w:cs="Arial"/>
          <w:sz w:val="24"/>
          <w:szCs w:val="24"/>
        </w:rPr>
        <w:t>their role in food webs, effects on water quality, and competition with fish populations (Ellis et al. 2011; Caldwell and Wilhelm 2012; Johnson and Martinez 2014).</w:t>
      </w:r>
      <w:r w:rsidR="00B83157">
        <w:rPr>
          <w:rFonts w:ascii="Arial" w:hAnsi="Arial" w:cs="Arial"/>
          <w:sz w:val="24"/>
          <w:szCs w:val="24"/>
        </w:rPr>
        <w:t xml:space="preserve"> </w:t>
      </w:r>
    </w:p>
    <w:p w14:paraId="1AD30CDA" w14:textId="594EC489" w:rsidR="00F809B0" w:rsidRDefault="00391AFD" w:rsidP="00D1022E">
      <w:pPr>
        <w:spacing w:after="0" w:line="240" w:lineRule="auto"/>
        <w:rPr>
          <w:rFonts w:ascii="Arial" w:hAnsi="Arial" w:cs="Arial"/>
          <w:sz w:val="24"/>
          <w:szCs w:val="24"/>
        </w:rPr>
      </w:pPr>
      <w:r>
        <w:rPr>
          <w:rFonts w:ascii="Arial" w:hAnsi="Arial" w:cs="Arial"/>
          <w:sz w:val="24"/>
          <w:szCs w:val="24"/>
        </w:rPr>
        <w:tab/>
      </w:r>
      <w:r w:rsidR="006274F2">
        <w:rPr>
          <w:rFonts w:ascii="Arial" w:hAnsi="Arial" w:cs="Arial"/>
          <w:sz w:val="24"/>
          <w:szCs w:val="24"/>
        </w:rPr>
        <w:t xml:space="preserve">Quantitative sampling of </w:t>
      </w:r>
      <w:r w:rsidR="009328F9">
        <w:rPr>
          <w:rFonts w:ascii="Arial" w:hAnsi="Arial" w:cs="Arial"/>
          <w:sz w:val="24"/>
          <w:szCs w:val="24"/>
        </w:rPr>
        <w:t>m</w:t>
      </w:r>
      <w:r w:rsidR="006274F2">
        <w:rPr>
          <w:rFonts w:ascii="Arial" w:hAnsi="Arial" w:cs="Arial"/>
          <w:sz w:val="24"/>
          <w:szCs w:val="24"/>
        </w:rPr>
        <w:t xml:space="preserve">ysids is complicated by their association with the substrate by day where they may be difficult to </w:t>
      </w:r>
      <w:r w:rsidR="008F2C6E">
        <w:rPr>
          <w:rFonts w:ascii="Arial" w:hAnsi="Arial" w:cs="Arial"/>
          <w:sz w:val="24"/>
          <w:szCs w:val="24"/>
        </w:rPr>
        <w:t xml:space="preserve">observe or capture, and their movements in the water column at night. </w:t>
      </w:r>
      <w:r w:rsidR="003731DC">
        <w:rPr>
          <w:rFonts w:ascii="Arial" w:hAnsi="Arial" w:cs="Arial"/>
          <w:sz w:val="24"/>
          <w:szCs w:val="24"/>
        </w:rPr>
        <w:t>Accordingly, m</w:t>
      </w:r>
      <w:r>
        <w:rPr>
          <w:rFonts w:ascii="Arial" w:hAnsi="Arial" w:cs="Arial"/>
          <w:sz w:val="24"/>
          <w:szCs w:val="24"/>
        </w:rPr>
        <w:t xml:space="preserve">ysid populations have been </w:t>
      </w:r>
      <w:r w:rsidR="008F2C6E">
        <w:rPr>
          <w:rFonts w:ascii="Arial" w:hAnsi="Arial" w:cs="Arial"/>
          <w:sz w:val="24"/>
          <w:szCs w:val="24"/>
        </w:rPr>
        <w:t>sampled</w:t>
      </w:r>
      <w:r w:rsidR="003731DC">
        <w:rPr>
          <w:rFonts w:ascii="Arial" w:hAnsi="Arial" w:cs="Arial"/>
          <w:sz w:val="24"/>
          <w:szCs w:val="24"/>
        </w:rPr>
        <w:t xml:space="preserve"> with different methods</w:t>
      </w:r>
      <w:r w:rsidR="003731DC" w:rsidRPr="003731DC">
        <w:rPr>
          <w:rFonts w:ascii="Arial" w:hAnsi="Arial" w:cs="Arial"/>
          <w:sz w:val="24"/>
          <w:szCs w:val="24"/>
        </w:rPr>
        <w:t xml:space="preserve"> </w:t>
      </w:r>
      <w:r w:rsidR="003731DC">
        <w:rPr>
          <w:rFonts w:ascii="Arial" w:hAnsi="Arial" w:cs="Arial"/>
          <w:sz w:val="24"/>
          <w:szCs w:val="24"/>
        </w:rPr>
        <w:t>at different times</w:t>
      </w:r>
      <w:r w:rsidR="00DD5488">
        <w:rPr>
          <w:rFonts w:ascii="Arial" w:hAnsi="Arial" w:cs="Arial"/>
          <w:sz w:val="24"/>
          <w:szCs w:val="24"/>
        </w:rPr>
        <w:t xml:space="preserve"> of day</w:t>
      </w:r>
      <w:r>
        <w:rPr>
          <w:rFonts w:ascii="Arial" w:hAnsi="Arial" w:cs="Arial"/>
          <w:sz w:val="24"/>
          <w:szCs w:val="24"/>
        </w:rPr>
        <w:t>. During daytime</w:t>
      </w:r>
      <w:r w:rsidR="003731DC">
        <w:rPr>
          <w:rFonts w:ascii="Arial" w:hAnsi="Arial" w:cs="Arial"/>
          <w:sz w:val="24"/>
          <w:szCs w:val="24"/>
        </w:rPr>
        <w:t>,</w:t>
      </w:r>
      <w:r>
        <w:rPr>
          <w:rFonts w:ascii="Arial" w:hAnsi="Arial" w:cs="Arial"/>
          <w:sz w:val="24"/>
          <w:szCs w:val="24"/>
        </w:rPr>
        <w:t xml:space="preserve"> quadrat counts (</w:t>
      </w:r>
      <w:proofErr w:type="spellStart"/>
      <w:r>
        <w:rPr>
          <w:rFonts w:ascii="Arial" w:hAnsi="Arial" w:cs="Arial"/>
          <w:sz w:val="24"/>
          <w:szCs w:val="24"/>
        </w:rPr>
        <w:t>Lasenby</w:t>
      </w:r>
      <w:proofErr w:type="spellEnd"/>
      <w:r>
        <w:rPr>
          <w:rFonts w:ascii="Arial" w:hAnsi="Arial" w:cs="Arial"/>
          <w:sz w:val="24"/>
          <w:szCs w:val="24"/>
        </w:rPr>
        <w:t xml:space="preserve"> 1971) and </w:t>
      </w:r>
      <w:proofErr w:type="spellStart"/>
      <w:r w:rsidR="00033FE7">
        <w:rPr>
          <w:rFonts w:ascii="Arial" w:hAnsi="Arial" w:cs="Arial"/>
          <w:sz w:val="24"/>
          <w:szCs w:val="24"/>
        </w:rPr>
        <w:t>epi</w:t>
      </w:r>
      <w:r>
        <w:rPr>
          <w:rFonts w:ascii="Arial" w:hAnsi="Arial" w:cs="Arial"/>
          <w:sz w:val="24"/>
          <w:szCs w:val="24"/>
        </w:rPr>
        <w:t>benthic</w:t>
      </w:r>
      <w:proofErr w:type="spellEnd"/>
      <w:r>
        <w:rPr>
          <w:rFonts w:ascii="Arial" w:hAnsi="Arial" w:cs="Arial"/>
          <w:sz w:val="24"/>
          <w:szCs w:val="24"/>
        </w:rPr>
        <w:t xml:space="preserve"> sleds</w:t>
      </w:r>
      <w:r w:rsidR="0030493E">
        <w:rPr>
          <w:rFonts w:ascii="Arial" w:hAnsi="Arial" w:cs="Arial"/>
          <w:sz w:val="24"/>
          <w:szCs w:val="24"/>
        </w:rPr>
        <w:t xml:space="preserve"> or trawls</w:t>
      </w:r>
      <w:r>
        <w:rPr>
          <w:rFonts w:ascii="Arial" w:hAnsi="Arial" w:cs="Arial"/>
          <w:sz w:val="24"/>
          <w:szCs w:val="24"/>
        </w:rPr>
        <w:t xml:space="preserve"> (</w:t>
      </w:r>
      <w:proofErr w:type="spellStart"/>
      <w:r w:rsidR="0030493E">
        <w:rPr>
          <w:rFonts w:ascii="Arial" w:hAnsi="Arial" w:cs="Arial"/>
          <w:sz w:val="24"/>
          <w:szCs w:val="24"/>
        </w:rPr>
        <w:t>Furst</w:t>
      </w:r>
      <w:proofErr w:type="spellEnd"/>
      <w:r w:rsidR="0030493E">
        <w:rPr>
          <w:rFonts w:ascii="Arial" w:hAnsi="Arial" w:cs="Arial"/>
          <w:sz w:val="24"/>
          <w:szCs w:val="24"/>
        </w:rPr>
        <w:t xml:space="preserve"> 1972; </w:t>
      </w:r>
      <w:proofErr w:type="spellStart"/>
      <w:r>
        <w:rPr>
          <w:rFonts w:ascii="Arial" w:hAnsi="Arial" w:cs="Arial"/>
          <w:sz w:val="24"/>
          <w:szCs w:val="24"/>
        </w:rPr>
        <w:t>Maiolie</w:t>
      </w:r>
      <w:proofErr w:type="spellEnd"/>
      <w:r>
        <w:rPr>
          <w:rFonts w:ascii="Arial" w:hAnsi="Arial" w:cs="Arial"/>
          <w:sz w:val="24"/>
          <w:szCs w:val="24"/>
        </w:rPr>
        <w:t xml:space="preserve"> and </w:t>
      </w:r>
      <w:proofErr w:type="spellStart"/>
      <w:r>
        <w:rPr>
          <w:rFonts w:ascii="Arial" w:hAnsi="Arial" w:cs="Arial"/>
          <w:sz w:val="24"/>
          <w:szCs w:val="24"/>
        </w:rPr>
        <w:t>Bergersen</w:t>
      </w:r>
      <w:proofErr w:type="spellEnd"/>
      <w:r>
        <w:rPr>
          <w:rFonts w:ascii="Arial" w:hAnsi="Arial" w:cs="Arial"/>
          <w:sz w:val="24"/>
          <w:szCs w:val="24"/>
        </w:rPr>
        <w:t xml:space="preserve"> 1991) have been used but such methods can underestimate abundance compared with </w:t>
      </w:r>
      <w:r w:rsidR="00033FE7">
        <w:rPr>
          <w:rFonts w:ascii="Arial" w:hAnsi="Arial" w:cs="Arial"/>
          <w:sz w:val="24"/>
          <w:szCs w:val="24"/>
        </w:rPr>
        <w:t xml:space="preserve">net </w:t>
      </w:r>
      <w:r>
        <w:rPr>
          <w:rFonts w:ascii="Arial" w:hAnsi="Arial" w:cs="Arial"/>
          <w:sz w:val="24"/>
          <w:szCs w:val="24"/>
        </w:rPr>
        <w:t>tows at night when mysids are pelagic (</w:t>
      </w:r>
      <w:proofErr w:type="spellStart"/>
      <w:r>
        <w:rPr>
          <w:rFonts w:ascii="Arial" w:hAnsi="Arial" w:cs="Arial"/>
          <w:sz w:val="24"/>
          <w:szCs w:val="24"/>
        </w:rPr>
        <w:t>Grossnickle</w:t>
      </w:r>
      <w:proofErr w:type="spellEnd"/>
      <w:r>
        <w:rPr>
          <w:rFonts w:ascii="Arial" w:hAnsi="Arial" w:cs="Arial"/>
          <w:sz w:val="24"/>
          <w:szCs w:val="24"/>
        </w:rPr>
        <w:t xml:space="preserve"> and Morgan 1979; Nero and Davies 1982).</w:t>
      </w:r>
      <w:r w:rsidR="00033FE7">
        <w:rPr>
          <w:rFonts w:ascii="Arial" w:hAnsi="Arial" w:cs="Arial"/>
          <w:sz w:val="24"/>
          <w:szCs w:val="24"/>
        </w:rPr>
        <w:t xml:space="preserve"> While </w:t>
      </w:r>
      <w:r w:rsidR="003731DC">
        <w:rPr>
          <w:rFonts w:ascii="Arial" w:hAnsi="Arial" w:cs="Arial"/>
          <w:sz w:val="24"/>
          <w:szCs w:val="24"/>
        </w:rPr>
        <w:t xml:space="preserve">nocturnal </w:t>
      </w:r>
      <w:r w:rsidR="00033FE7">
        <w:rPr>
          <w:rFonts w:ascii="Arial" w:hAnsi="Arial" w:cs="Arial"/>
          <w:sz w:val="24"/>
          <w:szCs w:val="24"/>
        </w:rPr>
        <w:t>vertica</w:t>
      </w:r>
      <w:r w:rsidR="00B83157">
        <w:rPr>
          <w:rFonts w:ascii="Arial" w:hAnsi="Arial" w:cs="Arial"/>
          <w:sz w:val="24"/>
          <w:szCs w:val="24"/>
        </w:rPr>
        <w:t>l</w:t>
      </w:r>
      <w:r w:rsidR="003731DC">
        <w:rPr>
          <w:rFonts w:ascii="Arial" w:hAnsi="Arial" w:cs="Arial"/>
          <w:sz w:val="24"/>
          <w:szCs w:val="24"/>
        </w:rPr>
        <w:t xml:space="preserve"> tows with</w:t>
      </w:r>
      <w:r w:rsidR="00033FE7">
        <w:rPr>
          <w:rFonts w:ascii="Arial" w:hAnsi="Arial" w:cs="Arial"/>
          <w:sz w:val="24"/>
          <w:szCs w:val="24"/>
        </w:rPr>
        <w:t xml:space="preserve"> plankton nets appe</w:t>
      </w:r>
      <w:r w:rsidR="00B83157">
        <w:rPr>
          <w:rFonts w:ascii="Arial" w:hAnsi="Arial" w:cs="Arial"/>
          <w:sz w:val="24"/>
          <w:szCs w:val="24"/>
        </w:rPr>
        <w:t xml:space="preserve">ar to be the most common </w:t>
      </w:r>
      <w:r w:rsidR="003731DC">
        <w:rPr>
          <w:rFonts w:ascii="Arial" w:hAnsi="Arial" w:cs="Arial"/>
          <w:sz w:val="24"/>
          <w:szCs w:val="24"/>
        </w:rPr>
        <w:t>sampling</w:t>
      </w:r>
      <w:r w:rsidR="00B83157">
        <w:rPr>
          <w:rFonts w:ascii="Arial" w:hAnsi="Arial" w:cs="Arial"/>
          <w:sz w:val="24"/>
          <w:szCs w:val="24"/>
        </w:rPr>
        <w:t xml:space="preserve"> approach</w:t>
      </w:r>
      <w:r w:rsidR="00653625">
        <w:rPr>
          <w:rFonts w:ascii="Arial" w:hAnsi="Arial" w:cs="Arial"/>
          <w:sz w:val="24"/>
          <w:szCs w:val="24"/>
        </w:rPr>
        <w:t>,</w:t>
      </w:r>
      <w:r w:rsidR="00B83157">
        <w:rPr>
          <w:rFonts w:ascii="Arial" w:hAnsi="Arial" w:cs="Arial"/>
          <w:sz w:val="24"/>
          <w:szCs w:val="24"/>
        </w:rPr>
        <w:t xml:space="preserve"> a</w:t>
      </w:r>
      <w:r w:rsidR="004E6561">
        <w:rPr>
          <w:rFonts w:ascii="Arial" w:hAnsi="Arial" w:cs="Arial"/>
          <w:sz w:val="24"/>
          <w:szCs w:val="24"/>
        </w:rPr>
        <w:t>n in</w:t>
      </w:r>
      <w:r w:rsidR="004A291A">
        <w:rPr>
          <w:rFonts w:ascii="Arial" w:hAnsi="Arial" w:cs="Arial"/>
          <w:sz w:val="24"/>
          <w:szCs w:val="24"/>
        </w:rPr>
        <w:t xml:space="preserve">formal survey of the literature </w:t>
      </w:r>
      <w:r w:rsidR="004E6561">
        <w:rPr>
          <w:rFonts w:ascii="Arial" w:hAnsi="Arial" w:cs="Arial"/>
          <w:sz w:val="24"/>
          <w:szCs w:val="24"/>
        </w:rPr>
        <w:t>showed that a</w:t>
      </w:r>
      <w:r w:rsidR="00B83157">
        <w:rPr>
          <w:rFonts w:ascii="Arial" w:hAnsi="Arial" w:cs="Arial"/>
          <w:sz w:val="24"/>
          <w:szCs w:val="24"/>
        </w:rPr>
        <w:t xml:space="preserve"> variety of net configurations</w:t>
      </w:r>
      <w:r w:rsidR="00653625" w:rsidRPr="00653625">
        <w:rPr>
          <w:rFonts w:ascii="Arial" w:hAnsi="Arial" w:cs="Arial"/>
          <w:sz w:val="24"/>
          <w:szCs w:val="24"/>
        </w:rPr>
        <w:t xml:space="preserve"> </w:t>
      </w:r>
      <w:r w:rsidR="00653625">
        <w:rPr>
          <w:rFonts w:ascii="Arial" w:hAnsi="Arial" w:cs="Arial"/>
          <w:sz w:val="24"/>
          <w:szCs w:val="24"/>
        </w:rPr>
        <w:t xml:space="preserve">that </w:t>
      </w:r>
      <w:r w:rsidR="00187A25">
        <w:rPr>
          <w:rFonts w:ascii="Arial" w:hAnsi="Arial" w:cs="Arial"/>
          <w:sz w:val="24"/>
          <w:szCs w:val="24"/>
        </w:rPr>
        <w:t>could</w:t>
      </w:r>
      <w:r w:rsidR="00653625">
        <w:rPr>
          <w:rFonts w:ascii="Arial" w:hAnsi="Arial" w:cs="Arial"/>
          <w:sz w:val="24"/>
          <w:szCs w:val="24"/>
        </w:rPr>
        <w:t xml:space="preserve"> differ in their samp</w:t>
      </w:r>
      <w:r w:rsidR="004E6561">
        <w:rPr>
          <w:rFonts w:ascii="Arial" w:hAnsi="Arial" w:cs="Arial"/>
          <w:sz w:val="24"/>
          <w:szCs w:val="24"/>
        </w:rPr>
        <w:t xml:space="preserve">ling efficiency and selectivity </w:t>
      </w:r>
      <w:r w:rsidR="00B83157">
        <w:rPr>
          <w:rFonts w:ascii="Arial" w:hAnsi="Arial" w:cs="Arial"/>
          <w:sz w:val="24"/>
          <w:szCs w:val="24"/>
        </w:rPr>
        <w:t xml:space="preserve">have been used (Table 1). </w:t>
      </w:r>
      <w:r w:rsidR="007923A0">
        <w:rPr>
          <w:rFonts w:ascii="Arial" w:hAnsi="Arial" w:cs="Arial"/>
          <w:sz w:val="24"/>
          <w:szCs w:val="24"/>
        </w:rPr>
        <w:t xml:space="preserve">Most investigators have used simple conical plankton nets but Bongo, pyramidal, and closing nets have been used. </w:t>
      </w:r>
      <w:r w:rsidR="00F05192">
        <w:rPr>
          <w:rFonts w:ascii="Arial" w:hAnsi="Arial" w:cs="Arial"/>
          <w:sz w:val="24"/>
          <w:szCs w:val="24"/>
        </w:rPr>
        <w:t xml:space="preserve">Net opening diameters of 0.30 </w:t>
      </w:r>
      <w:r w:rsidR="00943244">
        <w:rPr>
          <w:rFonts w:ascii="Arial" w:hAnsi="Arial" w:cs="Arial"/>
          <w:sz w:val="24"/>
          <w:szCs w:val="24"/>
        </w:rPr>
        <w:t>(</w:t>
      </w:r>
      <w:proofErr w:type="spellStart"/>
      <w:r w:rsidR="00943244">
        <w:rPr>
          <w:rFonts w:ascii="Arial" w:hAnsi="Arial" w:cs="Arial"/>
          <w:sz w:val="24"/>
          <w:szCs w:val="24"/>
        </w:rPr>
        <w:t>Kjellberg</w:t>
      </w:r>
      <w:proofErr w:type="spellEnd"/>
      <w:r w:rsidR="00943244">
        <w:rPr>
          <w:rFonts w:ascii="Arial" w:hAnsi="Arial" w:cs="Arial"/>
          <w:sz w:val="24"/>
          <w:szCs w:val="24"/>
        </w:rPr>
        <w:t xml:space="preserve"> et al. 1991</w:t>
      </w:r>
      <w:r w:rsidR="00A259A1">
        <w:rPr>
          <w:rFonts w:ascii="Arial" w:hAnsi="Arial" w:cs="Arial"/>
          <w:sz w:val="24"/>
          <w:szCs w:val="24"/>
        </w:rPr>
        <w:t>; Griffiths 2007</w:t>
      </w:r>
      <w:r w:rsidR="00943244">
        <w:rPr>
          <w:rFonts w:ascii="Arial" w:hAnsi="Arial" w:cs="Arial"/>
          <w:sz w:val="24"/>
          <w:szCs w:val="24"/>
        </w:rPr>
        <w:t xml:space="preserve">) </w:t>
      </w:r>
      <w:r w:rsidR="00F05192">
        <w:rPr>
          <w:rFonts w:ascii="Arial" w:hAnsi="Arial" w:cs="Arial"/>
          <w:sz w:val="24"/>
          <w:szCs w:val="24"/>
        </w:rPr>
        <w:t>to 1.</w:t>
      </w:r>
      <w:r w:rsidR="00A259A1">
        <w:rPr>
          <w:rFonts w:ascii="Arial" w:hAnsi="Arial" w:cs="Arial"/>
          <w:sz w:val="24"/>
          <w:szCs w:val="24"/>
        </w:rPr>
        <w:t>08</w:t>
      </w:r>
      <w:r w:rsidR="00F05192">
        <w:rPr>
          <w:rFonts w:ascii="Arial" w:hAnsi="Arial" w:cs="Arial"/>
          <w:sz w:val="24"/>
          <w:szCs w:val="24"/>
        </w:rPr>
        <w:t xml:space="preserve"> m </w:t>
      </w:r>
      <w:r w:rsidR="00943244">
        <w:rPr>
          <w:rFonts w:ascii="Arial" w:hAnsi="Arial" w:cs="Arial"/>
          <w:sz w:val="24"/>
          <w:szCs w:val="24"/>
        </w:rPr>
        <w:t xml:space="preserve">(Brownell 1970) </w:t>
      </w:r>
      <w:r w:rsidR="00F05192">
        <w:rPr>
          <w:rFonts w:ascii="Arial" w:hAnsi="Arial" w:cs="Arial"/>
          <w:sz w:val="24"/>
          <w:szCs w:val="24"/>
        </w:rPr>
        <w:t>have been used</w:t>
      </w:r>
      <w:r w:rsidR="00943244">
        <w:rPr>
          <w:rFonts w:ascii="Arial" w:hAnsi="Arial" w:cs="Arial"/>
          <w:sz w:val="24"/>
          <w:szCs w:val="24"/>
        </w:rPr>
        <w:t xml:space="preserve"> but the most common diameter</w:t>
      </w:r>
      <w:r w:rsidR="00C0049A">
        <w:rPr>
          <w:rFonts w:ascii="Arial" w:hAnsi="Arial" w:cs="Arial"/>
          <w:sz w:val="24"/>
          <w:szCs w:val="24"/>
        </w:rPr>
        <w:t xml:space="preserve"> was 1.00 m</w:t>
      </w:r>
      <w:r w:rsidR="00E2144B">
        <w:rPr>
          <w:rFonts w:ascii="Arial" w:hAnsi="Arial" w:cs="Arial"/>
          <w:sz w:val="24"/>
          <w:szCs w:val="24"/>
        </w:rPr>
        <w:t>, followed by 0.50 m diameter</w:t>
      </w:r>
      <w:r w:rsidR="002F7886">
        <w:rPr>
          <w:rFonts w:ascii="Arial" w:hAnsi="Arial" w:cs="Arial"/>
          <w:sz w:val="24"/>
          <w:szCs w:val="24"/>
        </w:rPr>
        <w:t xml:space="preserve">. </w:t>
      </w:r>
      <w:r w:rsidR="00A259A1">
        <w:rPr>
          <w:rFonts w:ascii="Arial" w:hAnsi="Arial" w:cs="Arial"/>
          <w:sz w:val="24"/>
          <w:szCs w:val="24"/>
        </w:rPr>
        <w:t>Net l</w:t>
      </w:r>
      <w:r w:rsidR="00F05192">
        <w:rPr>
          <w:rFonts w:ascii="Arial" w:hAnsi="Arial" w:cs="Arial"/>
          <w:sz w:val="24"/>
          <w:szCs w:val="24"/>
        </w:rPr>
        <w:t xml:space="preserve">engths </w:t>
      </w:r>
      <w:r w:rsidR="00A259A1">
        <w:rPr>
          <w:rFonts w:ascii="Arial" w:hAnsi="Arial" w:cs="Arial"/>
          <w:sz w:val="24"/>
          <w:szCs w:val="24"/>
        </w:rPr>
        <w:t xml:space="preserve">were only reported in a third of studies but </w:t>
      </w:r>
      <w:r w:rsidR="00F05192">
        <w:rPr>
          <w:rFonts w:ascii="Arial" w:hAnsi="Arial" w:cs="Arial"/>
          <w:sz w:val="24"/>
          <w:szCs w:val="24"/>
        </w:rPr>
        <w:t>rang</w:t>
      </w:r>
      <w:r w:rsidR="00A259A1">
        <w:rPr>
          <w:rFonts w:ascii="Arial" w:hAnsi="Arial" w:cs="Arial"/>
          <w:sz w:val="24"/>
          <w:szCs w:val="24"/>
        </w:rPr>
        <w:t xml:space="preserve">ed </w:t>
      </w:r>
      <w:r w:rsidR="00F05192">
        <w:rPr>
          <w:rFonts w:ascii="Arial" w:hAnsi="Arial" w:cs="Arial"/>
          <w:sz w:val="24"/>
          <w:szCs w:val="24"/>
        </w:rPr>
        <w:t>1.</w:t>
      </w:r>
      <w:r w:rsidR="00A259A1">
        <w:rPr>
          <w:rFonts w:ascii="Arial" w:hAnsi="Arial" w:cs="Arial"/>
          <w:sz w:val="24"/>
          <w:szCs w:val="24"/>
        </w:rPr>
        <w:t>4</w:t>
      </w:r>
      <w:r w:rsidR="00F05192">
        <w:rPr>
          <w:rFonts w:ascii="Arial" w:hAnsi="Arial" w:cs="Arial"/>
          <w:sz w:val="24"/>
          <w:szCs w:val="24"/>
        </w:rPr>
        <w:t xml:space="preserve"> -</w:t>
      </w:r>
      <w:r w:rsidR="00A259A1">
        <w:rPr>
          <w:rFonts w:ascii="Arial" w:hAnsi="Arial" w:cs="Arial"/>
          <w:sz w:val="24"/>
          <w:szCs w:val="24"/>
        </w:rPr>
        <w:t>5</w:t>
      </w:r>
      <w:r w:rsidR="00F05192">
        <w:rPr>
          <w:rFonts w:ascii="Arial" w:hAnsi="Arial" w:cs="Arial"/>
          <w:sz w:val="24"/>
          <w:szCs w:val="24"/>
        </w:rPr>
        <w:t>.0 m. Mesh aperture sizes ranged 0.</w:t>
      </w:r>
      <w:r w:rsidR="00943244">
        <w:rPr>
          <w:rFonts w:ascii="Arial" w:hAnsi="Arial" w:cs="Arial"/>
          <w:sz w:val="24"/>
          <w:szCs w:val="24"/>
        </w:rPr>
        <w:t>1</w:t>
      </w:r>
      <w:r w:rsidR="00A259A1">
        <w:rPr>
          <w:rFonts w:ascii="Arial" w:hAnsi="Arial" w:cs="Arial"/>
          <w:sz w:val="24"/>
          <w:szCs w:val="24"/>
        </w:rPr>
        <w:t>3</w:t>
      </w:r>
      <w:r w:rsidR="00943244">
        <w:rPr>
          <w:rFonts w:ascii="Arial" w:hAnsi="Arial" w:cs="Arial"/>
          <w:sz w:val="24"/>
          <w:szCs w:val="24"/>
        </w:rPr>
        <w:t xml:space="preserve">0 </w:t>
      </w:r>
      <w:r w:rsidR="00D003C4">
        <w:rPr>
          <w:rFonts w:ascii="Arial" w:hAnsi="Arial" w:cs="Arial"/>
          <w:sz w:val="24"/>
          <w:szCs w:val="24"/>
        </w:rPr>
        <w:t xml:space="preserve">mm </w:t>
      </w:r>
      <w:r w:rsidR="00943244">
        <w:rPr>
          <w:rFonts w:ascii="Arial" w:hAnsi="Arial" w:cs="Arial"/>
          <w:sz w:val="24"/>
          <w:szCs w:val="24"/>
        </w:rPr>
        <w:t>(</w:t>
      </w:r>
      <w:r w:rsidR="00A259A1">
        <w:rPr>
          <w:rFonts w:ascii="Arial" w:hAnsi="Arial" w:cs="Arial"/>
          <w:sz w:val="24"/>
          <w:szCs w:val="24"/>
        </w:rPr>
        <w:t>Lehman et al. 1990</w:t>
      </w:r>
      <w:r w:rsidR="00943244" w:rsidRPr="00FC7067">
        <w:rPr>
          <w:rFonts w:ascii="Arial" w:hAnsi="Arial" w:cs="Arial"/>
          <w:sz w:val="24"/>
          <w:szCs w:val="24"/>
        </w:rPr>
        <w:t>)</w:t>
      </w:r>
      <w:r w:rsidR="00943244">
        <w:rPr>
          <w:rFonts w:ascii="Arial" w:hAnsi="Arial" w:cs="Arial"/>
          <w:sz w:val="24"/>
          <w:szCs w:val="24"/>
        </w:rPr>
        <w:t xml:space="preserve"> to 1.350 </w:t>
      </w:r>
      <w:r w:rsidR="00D003C4">
        <w:rPr>
          <w:rFonts w:ascii="Arial" w:hAnsi="Arial" w:cs="Arial"/>
          <w:sz w:val="24"/>
          <w:szCs w:val="24"/>
        </w:rPr>
        <w:t>mm</w:t>
      </w:r>
      <w:r w:rsidR="00CF04D8">
        <w:rPr>
          <w:rFonts w:ascii="Arial" w:hAnsi="Arial" w:cs="Arial"/>
          <w:sz w:val="24"/>
          <w:szCs w:val="24"/>
        </w:rPr>
        <w:t xml:space="preserve"> </w:t>
      </w:r>
      <w:r w:rsidR="00943244">
        <w:rPr>
          <w:rFonts w:ascii="Arial" w:hAnsi="Arial" w:cs="Arial"/>
          <w:sz w:val="24"/>
          <w:szCs w:val="24"/>
        </w:rPr>
        <w:t>(Rumsey 1985)</w:t>
      </w:r>
      <w:r w:rsidR="00A259A1">
        <w:rPr>
          <w:rFonts w:ascii="Arial" w:hAnsi="Arial" w:cs="Arial"/>
          <w:sz w:val="24"/>
          <w:szCs w:val="24"/>
        </w:rPr>
        <w:t xml:space="preserve"> with </w:t>
      </w:r>
      <w:r w:rsidR="00E2144B">
        <w:rPr>
          <w:rFonts w:ascii="Arial" w:hAnsi="Arial" w:cs="Arial"/>
          <w:sz w:val="24"/>
          <w:szCs w:val="24"/>
        </w:rPr>
        <w:t>0.500 mm being the most common mesh</w:t>
      </w:r>
      <w:r w:rsidR="007923A0">
        <w:rPr>
          <w:rFonts w:ascii="Arial" w:hAnsi="Arial" w:cs="Arial"/>
          <w:sz w:val="24"/>
          <w:szCs w:val="24"/>
        </w:rPr>
        <w:t xml:space="preserve">. Very few investigators reported </w:t>
      </w:r>
      <w:r w:rsidR="002F6465">
        <w:rPr>
          <w:rFonts w:ascii="Arial" w:hAnsi="Arial" w:cs="Arial"/>
          <w:sz w:val="24"/>
          <w:szCs w:val="24"/>
        </w:rPr>
        <w:t xml:space="preserve">tow speed (range: 0.3 -1.0 m/s) or </w:t>
      </w:r>
      <w:r w:rsidR="007923A0">
        <w:rPr>
          <w:rFonts w:ascii="Arial" w:hAnsi="Arial" w:cs="Arial"/>
          <w:sz w:val="24"/>
          <w:szCs w:val="24"/>
        </w:rPr>
        <w:t>using flow meters to measure filtration volume.</w:t>
      </w:r>
    </w:p>
    <w:p w14:paraId="0F937FAE" w14:textId="00CFFB5A" w:rsidR="004A1855" w:rsidRDefault="00653625" w:rsidP="00E314A0">
      <w:pPr>
        <w:spacing w:line="240" w:lineRule="auto"/>
        <w:ind w:firstLine="720"/>
        <w:rPr>
          <w:rFonts w:ascii="Arial" w:hAnsi="Arial" w:cs="Arial"/>
          <w:sz w:val="24"/>
          <w:szCs w:val="24"/>
        </w:rPr>
      </w:pPr>
      <w:r>
        <w:rPr>
          <w:rFonts w:ascii="Arial" w:hAnsi="Arial" w:cs="Arial"/>
          <w:sz w:val="24"/>
          <w:szCs w:val="24"/>
        </w:rPr>
        <w:t xml:space="preserve">Because </w:t>
      </w:r>
      <w:r w:rsidR="00CF04D8">
        <w:rPr>
          <w:rFonts w:ascii="Arial" w:hAnsi="Arial" w:cs="Arial"/>
          <w:sz w:val="24"/>
          <w:szCs w:val="24"/>
        </w:rPr>
        <w:t xml:space="preserve">net dimensions, </w:t>
      </w:r>
      <w:r>
        <w:rPr>
          <w:rFonts w:ascii="Arial" w:hAnsi="Arial" w:cs="Arial"/>
          <w:sz w:val="24"/>
          <w:szCs w:val="24"/>
        </w:rPr>
        <w:t>mesh aperture</w:t>
      </w:r>
      <w:r w:rsidR="00884744">
        <w:rPr>
          <w:rFonts w:ascii="Arial" w:hAnsi="Arial" w:cs="Arial"/>
          <w:sz w:val="24"/>
          <w:szCs w:val="24"/>
        </w:rPr>
        <w:t xml:space="preserve"> size</w:t>
      </w:r>
      <w:r w:rsidR="00CF04D8">
        <w:rPr>
          <w:rFonts w:ascii="Arial" w:hAnsi="Arial" w:cs="Arial"/>
          <w:sz w:val="24"/>
          <w:szCs w:val="24"/>
        </w:rPr>
        <w:t xml:space="preserve">, </w:t>
      </w:r>
      <w:r>
        <w:rPr>
          <w:rFonts w:ascii="Arial" w:hAnsi="Arial" w:cs="Arial"/>
          <w:sz w:val="24"/>
          <w:szCs w:val="24"/>
        </w:rPr>
        <w:t>and tow speed all affect the performance of</w:t>
      </w:r>
      <w:r w:rsidR="00187322">
        <w:rPr>
          <w:rFonts w:ascii="Arial" w:hAnsi="Arial" w:cs="Arial"/>
          <w:sz w:val="24"/>
          <w:szCs w:val="24"/>
        </w:rPr>
        <w:t xml:space="preserve"> plankton nets (de </w:t>
      </w:r>
      <w:proofErr w:type="spellStart"/>
      <w:r w:rsidR="00187322">
        <w:rPr>
          <w:rFonts w:ascii="Arial" w:hAnsi="Arial" w:cs="Arial"/>
          <w:sz w:val="24"/>
          <w:szCs w:val="24"/>
        </w:rPr>
        <w:t>Bernardi</w:t>
      </w:r>
      <w:proofErr w:type="spellEnd"/>
      <w:r w:rsidR="00187322">
        <w:rPr>
          <w:rFonts w:ascii="Arial" w:hAnsi="Arial" w:cs="Arial"/>
          <w:sz w:val="24"/>
          <w:szCs w:val="24"/>
        </w:rPr>
        <w:t xml:space="preserve"> 1984), the l</w:t>
      </w:r>
      <w:r w:rsidR="00B83157">
        <w:rPr>
          <w:rFonts w:ascii="Arial" w:hAnsi="Arial" w:cs="Arial"/>
          <w:sz w:val="24"/>
          <w:szCs w:val="24"/>
        </w:rPr>
        <w:t xml:space="preserve">ack of standardized sampling protocols makes comparisons among </w:t>
      </w:r>
      <w:r w:rsidR="00187322" w:rsidRPr="00187322">
        <w:rPr>
          <w:rFonts w:ascii="Arial" w:hAnsi="Arial" w:cs="Arial"/>
          <w:i/>
          <w:sz w:val="24"/>
          <w:szCs w:val="24"/>
        </w:rPr>
        <w:t>Mysis</w:t>
      </w:r>
      <w:r w:rsidR="00187322">
        <w:rPr>
          <w:rFonts w:ascii="Arial" w:hAnsi="Arial" w:cs="Arial"/>
          <w:sz w:val="24"/>
          <w:szCs w:val="24"/>
        </w:rPr>
        <w:t xml:space="preserve"> </w:t>
      </w:r>
      <w:r w:rsidR="00B83157">
        <w:rPr>
          <w:rFonts w:ascii="Arial" w:hAnsi="Arial" w:cs="Arial"/>
          <w:sz w:val="24"/>
          <w:szCs w:val="24"/>
        </w:rPr>
        <w:t xml:space="preserve">studies difficult. </w:t>
      </w:r>
      <w:r w:rsidR="00884744">
        <w:rPr>
          <w:rFonts w:ascii="Arial" w:hAnsi="Arial" w:cs="Arial"/>
          <w:sz w:val="24"/>
          <w:szCs w:val="24"/>
        </w:rPr>
        <w:t xml:space="preserve">Controlled studies that evaluate the effects of net configuration </w:t>
      </w:r>
      <w:r w:rsidR="00F809B0">
        <w:rPr>
          <w:rFonts w:ascii="Arial" w:hAnsi="Arial" w:cs="Arial"/>
          <w:sz w:val="24"/>
          <w:szCs w:val="24"/>
        </w:rPr>
        <w:t xml:space="preserve">on estimates of population characteristics are needed to identify potential biases due </w:t>
      </w:r>
      <w:r w:rsidR="00842571">
        <w:rPr>
          <w:rFonts w:ascii="Arial" w:hAnsi="Arial" w:cs="Arial"/>
          <w:sz w:val="24"/>
          <w:szCs w:val="24"/>
        </w:rPr>
        <w:t xml:space="preserve">to </w:t>
      </w:r>
      <w:r w:rsidR="00F809B0">
        <w:rPr>
          <w:rFonts w:ascii="Arial" w:hAnsi="Arial" w:cs="Arial"/>
          <w:sz w:val="24"/>
          <w:szCs w:val="24"/>
        </w:rPr>
        <w:t>sampling methodology.</w:t>
      </w:r>
      <w:r w:rsidR="00CF04D8">
        <w:rPr>
          <w:rFonts w:ascii="Arial" w:hAnsi="Arial" w:cs="Arial"/>
          <w:sz w:val="24"/>
          <w:szCs w:val="24"/>
        </w:rPr>
        <w:t xml:space="preserve"> </w:t>
      </w:r>
      <w:r w:rsidR="004D72DE">
        <w:rPr>
          <w:rFonts w:ascii="Arial" w:hAnsi="Arial" w:cs="Arial"/>
          <w:sz w:val="24"/>
          <w:szCs w:val="24"/>
        </w:rPr>
        <w:t>In this study we compared the catch from t</w:t>
      </w:r>
      <w:r w:rsidR="00DE7D0A">
        <w:rPr>
          <w:rFonts w:ascii="Arial" w:hAnsi="Arial" w:cs="Arial"/>
          <w:sz w:val="24"/>
          <w:szCs w:val="24"/>
        </w:rPr>
        <w:t xml:space="preserve">wo commonly used </w:t>
      </w:r>
      <w:r w:rsidR="00DE7D0A" w:rsidRPr="009328F9">
        <w:rPr>
          <w:rFonts w:ascii="Arial" w:hAnsi="Arial" w:cs="Arial"/>
          <w:i/>
          <w:sz w:val="24"/>
          <w:szCs w:val="24"/>
        </w:rPr>
        <w:t>Mysis</w:t>
      </w:r>
      <w:r w:rsidR="00DE7D0A">
        <w:rPr>
          <w:rFonts w:ascii="Arial" w:hAnsi="Arial" w:cs="Arial"/>
          <w:sz w:val="24"/>
          <w:szCs w:val="24"/>
        </w:rPr>
        <w:t xml:space="preserve"> nets</w:t>
      </w:r>
      <w:r w:rsidR="0031379B">
        <w:rPr>
          <w:rFonts w:ascii="Arial" w:hAnsi="Arial" w:cs="Arial"/>
          <w:sz w:val="24"/>
          <w:szCs w:val="24"/>
        </w:rPr>
        <w:t>, testing for differences in p</w:t>
      </w:r>
      <w:r w:rsidR="0031379B" w:rsidRPr="00CB669E">
        <w:rPr>
          <w:rFonts w:ascii="Arial" w:hAnsi="Arial" w:cs="Arial"/>
          <w:sz w:val="24"/>
          <w:szCs w:val="24"/>
        </w:rPr>
        <w:t>opulation</w:t>
      </w:r>
      <w:r w:rsidR="0031379B">
        <w:rPr>
          <w:rFonts w:ascii="Arial" w:hAnsi="Arial" w:cs="Arial"/>
          <w:sz w:val="24"/>
          <w:szCs w:val="24"/>
        </w:rPr>
        <w:t xml:space="preserve"> density</w:t>
      </w:r>
      <w:r w:rsidR="0031379B" w:rsidRPr="00CB669E">
        <w:rPr>
          <w:rFonts w:ascii="Arial" w:hAnsi="Arial" w:cs="Arial"/>
          <w:sz w:val="24"/>
          <w:szCs w:val="24"/>
        </w:rPr>
        <w:t xml:space="preserve"> (n/m</w:t>
      </w:r>
      <w:r w:rsidR="0031379B">
        <w:rPr>
          <w:rFonts w:ascii="Arial" w:hAnsi="Arial" w:cs="Arial"/>
          <w:sz w:val="24"/>
          <w:szCs w:val="24"/>
          <w:vertAlign w:val="superscript"/>
        </w:rPr>
        <w:t>2</w:t>
      </w:r>
      <w:r w:rsidR="0031379B" w:rsidRPr="00CB669E">
        <w:rPr>
          <w:rFonts w:ascii="Arial" w:hAnsi="Arial" w:cs="Arial"/>
          <w:sz w:val="24"/>
          <w:szCs w:val="24"/>
        </w:rPr>
        <w:t>), size structure</w:t>
      </w:r>
      <w:r w:rsidR="0031379B">
        <w:rPr>
          <w:rFonts w:ascii="Arial" w:hAnsi="Arial" w:cs="Arial"/>
          <w:sz w:val="24"/>
          <w:szCs w:val="24"/>
        </w:rPr>
        <w:t>,</w:t>
      </w:r>
      <w:r w:rsidR="0054377C">
        <w:rPr>
          <w:rFonts w:ascii="Arial" w:hAnsi="Arial" w:cs="Arial"/>
          <w:sz w:val="24"/>
          <w:szCs w:val="24"/>
        </w:rPr>
        <w:t xml:space="preserve"> </w:t>
      </w:r>
      <w:r w:rsidR="0031379B">
        <w:rPr>
          <w:rFonts w:ascii="Arial" w:hAnsi="Arial" w:cs="Arial"/>
          <w:sz w:val="24"/>
          <w:szCs w:val="24"/>
        </w:rPr>
        <w:t xml:space="preserve">and sex ratio.  Comparisons were repeated </w:t>
      </w:r>
      <w:r w:rsidR="0031379B">
        <w:rPr>
          <w:rFonts w:ascii="Arial" w:hAnsi="Arial" w:cs="Arial"/>
          <w:sz w:val="24"/>
          <w:szCs w:val="24"/>
        </w:rPr>
        <w:lastRenderedPageBreak/>
        <w:t xml:space="preserve">over a </w:t>
      </w:r>
      <w:proofErr w:type="gramStart"/>
      <w:r w:rsidR="0031379B">
        <w:rPr>
          <w:rFonts w:ascii="Arial" w:hAnsi="Arial" w:cs="Arial"/>
          <w:sz w:val="24"/>
          <w:szCs w:val="24"/>
        </w:rPr>
        <w:t>three month</w:t>
      </w:r>
      <w:proofErr w:type="gramEnd"/>
      <w:r w:rsidR="0031379B">
        <w:rPr>
          <w:rFonts w:ascii="Arial" w:hAnsi="Arial" w:cs="Arial"/>
          <w:sz w:val="24"/>
          <w:szCs w:val="24"/>
        </w:rPr>
        <w:t xml:space="preserve"> period to account for possible differences in </w:t>
      </w:r>
      <w:r w:rsidR="0031379B" w:rsidRPr="009328F9">
        <w:rPr>
          <w:rFonts w:ascii="Arial" w:hAnsi="Arial" w:cs="Arial"/>
          <w:i/>
          <w:sz w:val="24"/>
          <w:szCs w:val="24"/>
        </w:rPr>
        <w:t>Mysis</w:t>
      </w:r>
      <w:r w:rsidR="0031379B">
        <w:rPr>
          <w:rFonts w:ascii="Arial" w:hAnsi="Arial" w:cs="Arial"/>
          <w:sz w:val="24"/>
          <w:szCs w:val="24"/>
        </w:rPr>
        <w:t xml:space="preserve"> demographics or ambient conditions that could affect sampli</w:t>
      </w:r>
      <w:r w:rsidR="00E314A0">
        <w:rPr>
          <w:rFonts w:ascii="Arial" w:hAnsi="Arial" w:cs="Arial"/>
          <w:sz w:val="24"/>
          <w:szCs w:val="24"/>
        </w:rPr>
        <w:t>ng characteristics of the nets.</w:t>
      </w:r>
    </w:p>
    <w:p w14:paraId="448056E9" w14:textId="77777777" w:rsidR="00AD6D7A" w:rsidRPr="00FC7067" w:rsidRDefault="00AD6D7A" w:rsidP="00AD6D7A">
      <w:pPr>
        <w:spacing w:after="0" w:line="240" w:lineRule="auto"/>
        <w:rPr>
          <w:rFonts w:ascii="Arial" w:hAnsi="Arial" w:cs="Arial"/>
          <w:b/>
          <w:sz w:val="24"/>
          <w:szCs w:val="24"/>
        </w:rPr>
      </w:pPr>
      <w:r w:rsidRPr="00FC7067">
        <w:rPr>
          <w:rFonts w:ascii="Arial" w:hAnsi="Arial" w:cs="Arial"/>
          <w:b/>
          <w:sz w:val="24"/>
          <w:szCs w:val="24"/>
        </w:rPr>
        <w:t>Methods</w:t>
      </w:r>
    </w:p>
    <w:p w14:paraId="0A930EA0" w14:textId="1364D4D7" w:rsidR="00015D2D" w:rsidRDefault="00A17C34" w:rsidP="00EF08F4">
      <w:pPr>
        <w:spacing w:after="0" w:line="240" w:lineRule="auto"/>
        <w:ind w:firstLine="720"/>
        <w:rPr>
          <w:rFonts w:ascii="Arial" w:hAnsi="Arial" w:cs="Arial"/>
          <w:sz w:val="24"/>
          <w:szCs w:val="24"/>
        </w:rPr>
      </w:pPr>
      <w:r>
        <w:rPr>
          <w:rFonts w:ascii="Arial" w:hAnsi="Arial" w:cs="Arial"/>
          <w:sz w:val="24"/>
          <w:szCs w:val="24"/>
        </w:rPr>
        <w:t>Sampling was</w:t>
      </w:r>
      <w:r w:rsidR="0008612D">
        <w:rPr>
          <w:rFonts w:ascii="Arial" w:hAnsi="Arial" w:cs="Arial"/>
          <w:sz w:val="24"/>
          <w:szCs w:val="24"/>
        </w:rPr>
        <w:t xml:space="preserve"> </w:t>
      </w:r>
      <w:r w:rsidR="00015D2D" w:rsidRPr="00FC7067">
        <w:rPr>
          <w:rFonts w:ascii="Arial" w:hAnsi="Arial" w:cs="Arial"/>
          <w:sz w:val="24"/>
          <w:szCs w:val="24"/>
        </w:rPr>
        <w:t xml:space="preserve">conducted </w:t>
      </w:r>
      <w:r>
        <w:rPr>
          <w:rFonts w:ascii="Arial" w:hAnsi="Arial" w:cs="Arial"/>
          <w:sz w:val="24"/>
          <w:szCs w:val="24"/>
        </w:rPr>
        <w:t>at</w:t>
      </w:r>
      <w:r w:rsidR="00015D2D" w:rsidRPr="00FC7067">
        <w:rPr>
          <w:rFonts w:ascii="Arial" w:hAnsi="Arial" w:cs="Arial"/>
          <w:sz w:val="24"/>
          <w:szCs w:val="24"/>
        </w:rPr>
        <w:t xml:space="preserve"> Dillon Reservoir, a </w:t>
      </w:r>
      <w:r w:rsidR="00174444">
        <w:rPr>
          <w:rFonts w:ascii="Arial" w:hAnsi="Arial" w:cs="Arial"/>
          <w:sz w:val="24"/>
          <w:szCs w:val="24"/>
        </w:rPr>
        <w:t>large (</w:t>
      </w:r>
      <w:r w:rsidR="00174444" w:rsidRPr="00FC7067">
        <w:rPr>
          <w:rFonts w:ascii="Arial" w:hAnsi="Arial" w:cs="Arial"/>
          <w:sz w:val="24"/>
          <w:szCs w:val="24"/>
        </w:rPr>
        <w:t>1,</w:t>
      </w:r>
      <w:r>
        <w:rPr>
          <w:rFonts w:ascii="Arial" w:hAnsi="Arial" w:cs="Arial"/>
          <w:sz w:val="24"/>
          <w:szCs w:val="24"/>
        </w:rPr>
        <w:t>335</w:t>
      </w:r>
      <w:r w:rsidR="00174444" w:rsidRPr="00FC7067">
        <w:rPr>
          <w:rFonts w:ascii="Arial" w:hAnsi="Arial" w:cs="Arial"/>
          <w:sz w:val="24"/>
          <w:szCs w:val="24"/>
        </w:rPr>
        <w:t xml:space="preserve"> ha</w:t>
      </w:r>
      <w:r w:rsidR="00174444">
        <w:rPr>
          <w:rFonts w:ascii="Arial" w:hAnsi="Arial" w:cs="Arial"/>
          <w:sz w:val="24"/>
          <w:szCs w:val="24"/>
        </w:rPr>
        <w:t>)</w:t>
      </w:r>
      <w:r w:rsidR="00174444" w:rsidRPr="00FC7067">
        <w:rPr>
          <w:rFonts w:ascii="Arial" w:hAnsi="Arial" w:cs="Arial"/>
          <w:sz w:val="24"/>
          <w:szCs w:val="24"/>
        </w:rPr>
        <w:t xml:space="preserve"> </w:t>
      </w:r>
      <w:r w:rsidR="00015D2D" w:rsidRPr="00FC7067">
        <w:rPr>
          <w:rFonts w:ascii="Arial" w:hAnsi="Arial" w:cs="Arial"/>
          <w:sz w:val="24"/>
          <w:szCs w:val="24"/>
        </w:rPr>
        <w:t xml:space="preserve">montane </w:t>
      </w:r>
      <w:r w:rsidR="006145EB">
        <w:rPr>
          <w:rFonts w:ascii="Arial" w:hAnsi="Arial" w:cs="Arial"/>
          <w:sz w:val="24"/>
          <w:szCs w:val="24"/>
        </w:rPr>
        <w:t xml:space="preserve">(2,750 m ASL) </w:t>
      </w:r>
      <w:r w:rsidR="00015D2D" w:rsidRPr="00FC7067">
        <w:rPr>
          <w:rFonts w:ascii="Arial" w:hAnsi="Arial" w:cs="Arial"/>
          <w:sz w:val="24"/>
          <w:szCs w:val="24"/>
        </w:rPr>
        <w:t>reservoir in central Colorado</w:t>
      </w:r>
      <w:r>
        <w:rPr>
          <w:rFonts w:ascii="Arial" w:hAnsi="Arial" w:cs="Arial"/>
          <w:sz w:val="24"/>
          <w:szCs w:val="24"/>
        </w:rPr>
        <w:t xml:space="preserve"> (3</w:t>
      </w:r>
      <w:r w:rsidRPr="00A17C34">
        <w:rPr>
          <w:rFonts w:ascii="Arial" w:hAnsi="Arial" w:cs="Arial"/>
          <w:sz w:val="24"/>
          <w:szCs w:val="24"/>
        </w:rPr>
        <w:t>9</w:t>
      </w:r>
      <w:r>
        <w:rPr>
          <w:rFonts w:ascii="Calibri" w:hAnsi="Calibri" w:cs="Arial"/>
          <w:sz w:val="24"/>
          <w:szCs w:val="24"/>
        </w:rPr>
        <w:t>°</w:t>
      </w:r>
      <w:r w:rsidRPr="00A17C34">
        <w:rPr>
          <w:rFonts w:ascii="Arial" w:hAnsi="Arial" w:cs="Arial"/>
          <w:sz w:val="24"/>
          <w:szCs w:val="24"/>
        </w:rPr>
        <w:t>36</w:t>
      </w:r>
      <w:r>
        <w:rPr>
          <w:rFonts w:ascii="Arial" w:hAnsi="Arial" w:cs="Arial"/>
          <w:sz w:val="24"/>
          <w:szCs w:val="24"/>
        </w:rPr>
        <w:t>.554’ N</w:t>
      </w:r>
      <w:r w:rsidRPr="00A17C34">
        <w:rPr>
          <w:rFonts w:ascii="Arial" w:hAnsi="Arial" w:cs="Arial"/>
          <w:sz w:val="24"/>
          <w:szCs w:val="24"/>
        </w:rPr>
        <w:t xml:space="preserve"> 106</w:t>
      </w:r>
      <w:r>
        <w:rPr>
          <w:rFonts w:ascii="Calibri" w:hAnsi="Calibri" w:cs="Arial"/>
          <w:sz w:val="24"/>
          <w:szCs w:val="24"/>
        </w:rPr>
        <w:t>°</w:t>
      </w:r>
      <w:r w:rsidRPr="00A17C34">
        <w:rPr>
          <w:rFonts w:ascii="Arial" w:hAnsi="Arial" w:cs="Arial"/>
          <w:sz w:val="24"/>
          <w:szCs w:val="24"/>
        </w:rPr>
        <w:t>03</w:t>
      </w:r>
      <w:r>
        <w:rPr>
          <w:rFonts w:ascii="Arial" w:hAnsi="Arial" w:cs="Arial"/>
          <w:sz w:val="24"/>
          <w:szCs w:val="24"/>
        </w:rPr>
        <w:t>.665’</w:t>
      </w:r>
      <w:r w:rsidRPr="00A17C34">
        <w:rPr>
          <w:rFonts w:ascii="Arial" w:hAnsi="Arial" w:cs="Arial"/>
          <w:sz w:val="24"/>
          <w:szCs w:val="24"/>
        </w:rPr>
        <w:t xml:space="preserve"> W)</w:t>
      </w:r>
      <w:r w:rsidR="00015D2D" w:rsidRPr="00FC7067">
        <w:rPr>
          <w:rFonts w:ascii="Arial" w:hAnsi="Arial" w:cs="Arial"/>
          <w:sz w:val="24"/>
          <w:szCs w:val="24"/>
        </w:rPr>
        <w:t>.</w:t>
      </w:r>
      <w:r w:rsidR="00174444">
        <w:rPr>
          <w:rFonts w:ascii="Arial" w:hAnsi="Arial" w:cs="Arial"/>
          <w:sz w:val="24"/>
          <w:szCs w:val="24"/>
        </w:rPr>
        <w:t xml:space="preserve"> </w:t>
      </w:r>
      <w:r w:rsidR="00015D2D" w:rsidRPr="00FC7067">
        <w:rPr>
          <w:rFonts w:ascii="Arial" w:hAnsi="Arial" w:cs="Arial"/>
          <w:sz w:val="24"/>
          <w:szCs w:val="24"/>
        </w:rPr>
        <w:t>Mean and maximum depths are 23 m and 66 m, respectively. Dillon Res</w:t>
      </w:r>
      <w:r w:rsidR="006145EB">
        <w:rPr>
          <w:rFonts w:ascii="Arial" w:hAnsi="Arial" w:cs="Arial"/>
          <w:sz w:val="24"/>
          <w:szCs w:val="24"/>
        </w:rPr>
        <w:t xml:space="preserve">ervoir </w:t>
      </w:r>
      <w:r w:rsidR="009155E4">
        <w:rPr>
          <w:rFonts w:ascii="Arial" w:hAnsi="Arial" w:cs="Arial"/>
          <w:sz w:val="24"/>
          <w:szCs w:val="24"/>
        </w:rPr>
        <w:t>has been</w:t>
      </w:r>
      <w:r w:rsidR="006145EB">
        <w:rPr>
          <w:rFonts w:ascii="Arial" w:hAnsi="Arial" w:cs="Arial"/>
          <w:sz w:val="24"/>
          <w:szCs w:val="24"/>
        </w:rPr>
        <w:t xml:space="preserve"> characterized as </w:t>
      </w:r>
      <w:proofErr w:type="spellStart"/>
      <w:r w:rsidR="00405736">
        <w:rPr>
          <w:rFonts w:ascii="Arial" w:hAnsi="Arial" w:cs="Arial"/>
          <w:sz w:val="24"/>
          <w:szCs w:val="24"/>
        </w:rPr>
        <w:t>meso</w:t>
      </w:r>
      <w:r w:rsidR="00015D2D" w:rsidRPr="00FC7067">
        <w:rPr>
          <w:rFonts w:ascii="Arial" w:hAnsi="Arial" w:cs="Arial"/>
          <w:sz w:val="24"/>
          <w:szCs w:val="24"/>
        </w:rPr>
        <w:t>trophic</w:t>
      </w:r>
      <w:proofErr w:type="spellEnd"/>
      <w:r w:rsidR="00015D2D" w:rsidRPr="00FC7067">
        <w:rPr>
          <w:rFonts w:ascii="Arial" w:hAnsi="Arial" w:cs="Arial"/>
          <w:sz w:val="24"/>
          <w:szCs w:val="24"/>
        </w:rPr>
        <w:t xml:space="preserve"> </w:t>
      </w:r>
      <w:r w:rsidR="00032171">
        <w:rPr>
          <w:rFonts w:ascii="Arial" w:hAnsi="Arial" w:cs="Arial"/>
          <w:sz w:val="24"/>
          <w:szCs w:val="24"/>
        </w:rPr>
        <w:t xml:space="preserve">(summer TP=6 μg/L, </w:t>
      </w:r>
      <w:proofErr w:type="spellStart"/>
      <w:r w:rsidR="00032171">
        <w:rPr>
          <w:rFonts w:ascii="Arial" w:hAnsi="Arial" w:cs="Arial"/>
          <w:sz w:val="24"/>
          <w:szCs w:val="24"/>
        </w:rPr>
        <w:t>chl</w:t>
      </w:r>
      <w:proofErr w:type="spellEnd"/>
      <w:r w:rsidR="00032171">
        <w:rPr>
          <w:rFonts w:ascii="Arial" w:hAnsi="Arial" w:cs="Arial"/>
          <w:sz w:val="24"/>
          <w:szCs w:val="24"/>
        </w:rPr>
        <w:t>-a=7 μg/L</w:t>
      </w:r>
      <w:r>
        <w:rPr>
          <w:rFonts w:ascii="Arial" w:hAnsi="Arial" w:cs="Arial"/>
          <w:sz w:val="24"/>
          <w:szCs w:val="24"/>
        </w:rPr>
        <w:t xml:space="preserve">, </w:t>
      </w:r>
      <w:proofErr w:type="spellStart"/>
      <w:r>
        <w:rPr>
          <w:rFonts w:ascii="Arial" w:hAnsi="Arial" w:cs="Arial"/>
          <w:sz w:val="24"/>
          <w:szCs w:val="24"/>
        </w:rPr>
        <w:t>Secchi</w:t>
      </w:r>
      <w:proofErr w:type="spellEnd"/>
      <w:r>
        <w:rPr>
          <w:rFonts w:ascii="Arial" w:hAnsi="Arial" w:cs="Arial"/>
          <w:sz w:val="24"/>
          <w:szCs w:val="24"/>
        </w:rPr>
        <w:t>=</w:t>
      </w:r>
      <w:r w:rsidR="006145EB">
        <w:rPr>
          <w:rFonts w:ascii="Arial" w:hAnsi="Arial" w:cs="Arial"/>
          <w:sz w:val="24"/>
          <w:szCs w:val="24"/>
        </w:rPr>
        <w:t>3.4</w:t>
      </w:r>
      <w:r w:rsidR="00405736">
        <w:rPr>
          <w:rFonts w:ascii="Arial" w:hAnsi="Arial" w:cs="Arial"/>
          <w:sz w:val="24"/>
          <w:szCs w:val="24"/>
        </w:rPr>
        <w:t xml:space="preserve"> </w:t>
      </w:r>
      <w:r>
        <w:rPr>
          <w:rFonts w:ascii="Arial" w:hAnsi="Arial" w:cs="Arial"/>
          <w:sz w:val="24"/>
          <w:szCs w:val="24"/>
        </w:rPr>
        <w:t>m</w:t>
      </w:r>
      <w:r w:rsidR="00032171">
        <w:rPr>
          <w:rFonts w:ascii="Arial" w:hAnsi="Arial" w:cs="Arial"/>
          <w:sz w:val="24"/>
          <w:szCs w:val="24"/>
        </w:rPr>
        <w:t xml:space="preserve">) </w:t>
      </w:r>
      <w:r w:rsidR="00015D2D" w:rsidRPr="00FC7067">
        <w:rPr>
          <w:rFonts w:ascii="Arial" w:hAnsi="Arial" w:cs="Arial"/>
          <w:sz w:val="24"/>
          <w:szCs w:val="24"/>
        </w:rPr>
        <w:t>(Lewis et.al. 1984</w:t>
      </w:r>
      <w:r w:rsidR="00405736">
        <w:rPr>
          <w:rFonts w:ascii="Arial" w:hAnsi="Arial" w:cs="Arial"/>
          <w:sz w:val="24"/>
          <w:szCs w:val="24"/>
        </w:rPr>
        <w:t>; Johnson, unpublished data</w:t>
      </w:r>
      <w:r w:rsidR="00015D2D" w:rsidRPr="00FC7067">
        <w:rPr>
          <w:rFonts w:ascii="Arial" w:hAnsi="Arial" w:cs="Arial"/>
          <w:sz w:val="24"/>
          <w:szCs w:val="24"/>
        </w:rPr>
        <w:t xml:space="preserve">). </w:t>
      </w:r>
      <w:r w:rsidR="00FC7067" w:rsidRPr="00FC7067">
        <w:rPr>
          <w:rFonts w:ascii="Arial" w:hAnsi="Arial" w:cs="Arial"/>
          <w:sz w:val="24"/>
          <w:szCs w:val="24"/>
        </w:rPr>
        <w:t xml:space="preserve">The reservoir is </w:t>
      </w:r>
      <w:proofErr w:type="spellStart"/>
      <w:r>
        <w:rPr>
          <w:rFonts w:ascii="Arial" w:hAnsi="Arial" w:cs="Arial"/>
          <w:sz w:val="24"/>
          <w:szCs w:val="24"/>
        </w:rPr>
        <w:t>dimictic</w:t>
      </w:r>
      <w:proofErr w:type="spellEnd"/>
      <w:r>
        <w:rPr>
          <w:rFonts w:ascii="Arial" w:hAnsi="Arial" w:cs="Arial"/>
          <w:sz w:val="24"/>
          <w:szCs w:val="24"/>
        </w:rPr>
        <w:t xml:space="preserve"> and </w:t>
      </w:r>
      <w:r w:rsidR="00FC7067" w:rsidRPr="00FC7067">
        <w:rPr>
          <w:rFonts w:ascii="Arial" w:hAnsi="Arial" w:cs="Arial"/>
          <w:sz w:val="24"/>
          <w:szCs w:val="24"/>
        </w:rPr>
        <w:t xml:space="preserve">ice-free during May through </w:t>
      </w:r>
      <w:r w:rsidR="006145EB">
        <w:rPr>
          <w:rFonts w:ascii="Arial" w:hAnsi="Arial" w:cs="Arial"/>
          <w:sz w:val="24"/>
          <w:szCs w:val="24"/>
        </w:rPr>
        <w:t>mid-</w:t>
      </w:r>
      <w:r w:rsidR="00FC7067" w:rsidRPr="00FC7067">
        <w:rPr>
          <w:rFonts w:ascii="Arial" w:hAnsi="Arial" w:cs="Arial"/>
          <w:sz w:val="24"/>
          <w:szCs w:val="24"/>
        </w:rPr>
        <w:t>November</w:t>
      </w:r>
      <w:r w:rsidR="00AD6D7A">
        <w:rPr>
          <w:rFonts w:ascii="Arial" w:hAnsi="Arial" w:cs="Arial"/>
          <w:sz w:val="24"/>
          <w:szCs w:val="24"/>
        </w:rPr>
        <w:t>. Surface</w:t>
      </w:r>
      <w:r w:rsidR="00FC7067" w:rsidRPr="00FC7067">
        <w:rPr>
          <w:rFonts w:ascii="Arial" w:hAnsi="Arial" w:cs="Arial"/>
          <w:sz w:val="24"/>
          <w:szCs w:val="24"/>
        </w:rPr>
        <w:t xml:space="preserve"> temperatures rarely exceed 18 °C</w:t>
      </w:r>
      <w:r w:rsidR="00AD6D7A">
        <w:rPr>
          <w:rFonts w:ascii="Arial" w:hAnsi="Arial" w:cs="Arial"/>
          <w:sz w:val="24"/>
          <w:szCs w:val="24"/>
        </w:rPr>
        <w:t xml:space="preserve"> and oxygen concentrations below 4 mg/L have not been observed (</w:t>
      </w:r>
      <w:r w:rsidR="00AD6D7A" w:rsidRPr="00FC7067">
        <w:rPr>
          <w:rFonts w:ascii="Arial" w:hAnsi="Arial" w:cs="Arial"/>
          <w:sz w:val="24"/>
          <w:szCs w:val="24"/>
        </w:rPr>
        <w:t>Lewis et.al. 1984</w:t>
      </w:r>
      <w:r w:rsidR="00B36B09">
        <w:rPr>
          <w:rFonts w:ascii="Arial" w:hAnsi="Arial" w:cs="Arial"/>
          <w:sz w:val="24"/>
          <w:szCs w:val="24"/>
        </w:rPr>
        <w:t>; Johnson, unpublished data</w:t>
      </w:r>
      <w:r w:rsidR="00AD6D7A" w:rsidRPr="00FC7067">
        <w:rPr>
          <w:rFonts w:ascii="Arial" w:hAnsi="Arial" w:cs="Arial"/>
          <w:sz w:val="24"/>
          <w:szCs w:val="24"/>
        </w:rPr>
        <w:t>).</w:t>
      </w:r>
      <w:r>
        <w:rPr>
          <w:rFonts w:ascii="Arial" w:hAnsi="Arial" w:cs="Arial"/>
          <w:sz w:val="24"/>
          <w:szCs w:val="24"/>
        </w:rPr>
        <w:t xml:space="preserve"> </w:t>
      </w:r>
      <w:r w:rsidRPr="00A17C34">
        <w:rPr>
          <w:rFonts w:ascii="Arial" w:hAnsi="Arial" w:cs="Arial"/>
          <w:i/>
          <w:sz w:val="24"/>
          <w:szCs w:val="24"/>
        </w:rPr>
        <w:t xml:space="preserve">Mysis </w:t>
      </w:r>
      <w:proofErr w:type="spellStart"/>
      <w:r w:rsidRPr="00A17C34">
        <w:rPr>
          <w:rFonts w:ascii="Arial" w:hAnsi="Arial" w:cs="Arial"/>
          <w:i/>
          <w:sz w:val="24"/>
          <w:szCs w:val="24"/>
        </w:rPr>
        <w:t>diluviana</w:t>
      </w:r>
      <w:proofErr w:type="spellEnd"/>
      <w:r w:rsidRPr="00A17C34">
        <w:rPr>
          <w:rFonts w:ascii="Arial" w:hAnsi="Arial" w:cs="Arial"/>
          <w:sz w:val="24"/>
          <w:szCs w:val="24"/>
        </w:rPr>
        <w:t xml:space="preserve"> were introduced into Dillon Reservoir in 1970 and established a large population throughout the reservoir</w:t>
      </w:r>
      <w:r>
        <w:rPr>
          <w:rFonts w:ascii="Arial" w:hAnsi="Arial" w:cs="Arial"/>
          <w:sz w:val="24"/>
          <w:szCs w:val="24"/>
        </w:rPr>
        <w:t xml:space="preserve"> (Martinez et al. 2010</w:t>
      </w:r>
      <w:proofErr w:type="gramStart"/>
      <w:r>
        <w:rPr>
          <w:rFonts w:ascii="Arial" w:hAnsi="Arial" w:cs="Arial"/>
          <w:sz w:val="24"/>
          <w:szCs w:val="24"/>
        </w:rPr>
        <w:t>)</w:t>
      </w:r>
      <w:r w:rsidR="00E67DAD">
        <w:rPr>
          <w:rFonts w:ascii="Arial" w:hAnsi="Arial" w:cs="Arial"/>
          <w:sz w:val="24"/>
          <w:szCs w:val="24"/>
        </w:rPr>
        <w:t>.The</w:t>
      </w:r>
      <w:proofErr w:type="gramEnd"/>
      <w:r w:rsidR="00E67DAD">
        <w:rPr>
          <w:rFonts w:ascii="Arial" w:hAnsi="Arial" w:cs="Arial"/>
          <w:sz w:val="24"/>
          <w:szCs w:val="24"/>
        </w:rPr>
        <w:t xml:space="preserve"> population exhibits a one-year life cycle</w:t>
      </w:r>
      <w:r w:rsidR="003731DC">
        <w:rPr>
          <w:rFonts w:ascii="Arial" w:hAnsi="Arial" w:cs="Arial"/>
          <w:sz w:val="24"/>
          <w:szCs w:val="24"/>
        </w:rPr>
        <w:t>, with some individual</w:t>
      </w:r>
      <w:r w:rsidR="00FF2E91">
        <w:rPr>
          <w:rFonts w:ascii="Arial" w:hAnsi="Arial" w:cs="Arial"/>
          <w:sz w:val="24"/>
          <w:szCs w:val="24"/>
        </w:rPr>
        <w:t xml:space="preserve">s attaining a maximum length of  about 24 mm </w:t>
      </w:r>
      <w:r w:rsidR="003731DC">
        <w:rPr>
          <w:rFonts w:ascii="Arial" w:hAnsi="Arial" w:cs="Arial"/>
          <w:sz w:val="24"/>
          <w:szCs w:val="24"/>
        </w:rPr>
        <w:t xml:space="preserve">by </w:t>
      </w:r>
      <w:r w:rsidR="00FF2E91">
        <w:rPr>
          <w:rFonts w:ascii="Arial" w:hAnsi="Arial" w:cs="Arial"/>
          <w:sz w:val="24"/>
          <w:szCs w:val="24"/>
        </w:rPr>
        <w:t xml:space="preserve">late </w:t>
      </w:r>
      <w:r w:rsidR="003731DC">
        <w:rPr>
          <w:rFonts w:ascii="Arial" w:hAnsi="Arial" w:cs="Arial"/>
          <w:sz w:val="24"/>
          <w:szCs w:val="24"/>
        </w:rPr>
        <w:t>fall.</w:t>
      </w:r>
    </w:p>
    <w:p w14:paraId="23DF5F9C" w14:textId="1E45E505" w:rsidR="00672518" w:rsidRDefault="00683B7C" w:rsidP="00672518">
      <w:pPr>
        <w:spacing w:after="0" w:line="240" w:lineRule="auto"/>
        <w:ind w:firstLine="720"/>
        <w:rPr>
          <w:rFonts w:ascii="Arial" w:hAnsi="Arial" w:cs="Arial"/>
          <w:sz w:val="24"/>
          <w:szCs w:val="24"/>
        </w:rPr>
      </w:pPr>
      <w:r>
        <w:rPr>
          <w:rFonts w:ascii="Arial" w:hAnsi="Arial" w:cs="Arial"/>
          <w:sz w:val="24"/>
          <w:szCs w:val="24"/>
        </w:rPr>
        <w:t>We sampled with two net sizes. Each</w:t>
      </w:r>
      <w:r w:rsidRPr="00683B7C">
        <w:rPr>
          <w:rFonts w:ascii="Arial" w:hAnsi="Arial" w:cs="Arial"/>
          <w:sz w:val="24"/>
          <w:szCs w:val="24"/>
        </w:rPr>
        <w:t xml:space="preserve"> </w:t>
      </w:r>
      <w:r>
        <w:rPr>
          <w:rFonts w:ascii="Arial" w:hAnsi="Arial" w:cs="Arial"/>
          <w:sz w:val="24"/>
          <w:szCs w:val="24"/>
        </w:rPr>
        <w:t xml:space="preserve">conical net </w:t>
      </w:r>
      <w:r w:rsidRPr="00FC7067">
        <w:rPr>
          <w:rFonts w:ascii="Arial" w:hAnsi="Arial" w:cs="Arial"/>
          <w:sz w:val="24"/>
          <w:szCs w:val="24"/>
        </w:rPr>
        <w:t xml:space="preserve">had </w:t>
      </w:r>
      <w:r>
        <w:rPr>
          <w:rFonts w:ascii="Arial" w:hAnsi="Arial" w:cs="Arial"/>
          <w:sz w:val="24"/>
          <w:szCs w:val="24"/>
        </w:rPr>
        <w:t>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r w:rsidR="00187A25">
        <w:rPr>
          <w:rFonts w:ascii="Arial" w:hAnsi="Arial" w:cs="Arial"/>
          <w:sz w:val="24"/>
          <w:szCs w:val="24"/>
        </w:rPr>
        <w:t xml:space="preserve">aperture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 attached to a steel ring</w:t>
      </w:r>
      <w:r>
        <w:rPr>
          <w:rFonts w:ascii="Arial" w:hAnsi="Arial" w:cs="Arial"/>
          <w:sz w:val="24"/>
          <w:szCs w:val="24"/>
        </w:rPr>
        <w:t xml:space="preserve">. Three lines connected the steel ring to a central attachment point for a single tow rope. </w:t>
      </w:r>
      <w:r w:rsidRPr="00FC7067">
        <w:rPr>
          <w:rFonts w:ascii="Arial" w:hAnsi="Arial" w:cs="Arial"/>
          <w:sz w:val="24"/>
          <w:szCs w:val="24"/>
        </w:rPr>
        <w:t>Each net terminate</w:t>
      </w:r>
      <w:r>
        <w:rPr>
          <w:rFonts w:ascii="Arial" w:hAnsi="Arial" w:cs="Arial"/>
          <w:sz w:val="24"/>
          <w:szCs w:val="24"/>
        </w:rPr>
        <w:t>d with a removable cup with 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w:t>
      </w:r>
      <w:r>
        <w:rPr>
          <w:rFonts w:ascii="Arial" w:hAnsi="Arial" w:cs="Arial"/>
          <w:sz w:val="24"/>
          <w:szCs w:val="24"/>
        </w:rPr>
        <w:t xml:space="preserve"> </w:t>
      </w:r>
      <w:r w:rsidR="00407A9C">
        <w:rPr>
          <w:rFonts w:ascii="Arial" w:hAnsi="Arial" w:cs="Arial"/>
          <w:sz w:val="24"/>
          <w:szCs w:val="24"/>
        </w:rPr>
        <w:t xml:space="preserve">The </w:t>
      </w:r>
      <w:r>
        <w:rPr>
          <w:rFonts w:ascii="Arial" w:hAnsi="Arial" w:cs="Arial"/>
          <w:sz w:val="24"/>
          <w:szCs w:val="24"/>
        </w:rPr>
        <w:t>larger</w:t>
      </w:r>
      <w:r w:rsidR="002752EA">
        <w:rPr>
          <w:rFonts w:ascii="Arial" w:hAnsi="Arial" w:cs="Arial"/>
          <w:sz w:val="24"/>
          <w:szCs w:val="24"/>
        </w:rPr>
        <w:t xml:space="preserve"> net</w:t>
      </w:r>
      <w:r>
        <w:rPr>
          <w:rFonts w:ascii="Arial" w:hAnsi="Arial" w:cs="Arial"/>
          <w:sz w:val="24"/>
          <w:szCs w:val="24"/>
        </w:rPr>
        <w:t xml:space="preserve"> had a diameter of </w:t>
      </w:r>
      <w:r w:rsidR="00407A9C">
        <w:rPr>
          <w:rFonts w:ascii="Arial" w:hAnsi="Arial" w:cs="Arial"/>
          <w:sz w:val="24"/>
          <w:szCs w:val="24"/>
        </w:rPr>
        <w:t>1.0 m</w:t>
      </w:r>
      <w:r w:rsidR="00672518">
        <w:rPr>
          <w:rFonts w:ascii="Arial" w:hAnsi="Arial" w:cs="Arial"/>
          <w:sz w:val="24"/>
          <w:szCs w:val="24"/>
        </w:rPr>
        <w:t xml:space="preserve"> and </w:t>
      </w:r>
      <w:r>
        <w:rPr>
          <w:rFonts w:ascii="Arial" w:hAnsi="Arial" w:cs="Arial"/>
          <w:sz w:val="24"/>
          <w:szCs w:val="24"/>
        </w:rPr>
        <w:t>was 3.</w:t>
      </w:r>
      <w:r w:rsidR="00407A9C">
        <w:rPr>
          <w:rFonts w:ascii="Arial" w:hAnsi="Arial" w:cs="Arial"/>
          <w:sz w:val="24"/>
          <w:szCs w:val="24"/>
        </w:rPr>
        <w:t>0 m long</w:t>
      </w:r>
      <w:r w:rsidR="00672518">
        <w:rPr>
          <w:rFonts w:ascii="Arial" w:hAnsi="Arial" w:cs="Arial"/>
          <w:sz w:val="24"/>
          <w:szCs w:val="24"/>
        </w:rPr>
        <w:t xml:space="preserve">. </w:t>
      </w:r>
      <w:r>
        <w:rPr>
          <w:rFonts w:ascii="Arial" w:hAnsi="Arial" w:cs="Arial"/>
          <w:sz w:val="24"/>
          <w:szCs w:val="24"/>
        </w:rPr>
        <w:t xml:space="preserve">This net </w:t>
      </w:r>
      <w:r w:rsidR="00407A9C">
        <w:rPr>
          <w:rFonts w:ascii="Arial" w:hAnsi="Arial" w:cs="Arial"/>
          <w:sz w:val="24"/>
          <w:szCs w:val="24"/>
        </w:rPr>
        <w:t xml:space="preserve">was adopted for standardized sampling of Colorado’s Mysis populations in 1991 (Martinez 1992) and was used to sample 14 large reservoirs regularly during 1991-2009 (Martinez et al. 2010). The </w:t>
      </w:r>
      <w:r>
        <w:rPr>
          <w:rFonts w:ascii="Arial" w:hAnsi="Arial" w:cs="Arial"/>
          <w:sz w:val="24"/>
          <w:szCs w:val="24"/>
        </w:rPr>
        <w:t xml:space="preserve">smaller </w:t>
      </w:r>
      <w:r w:rsidR="00407A9C">
        <w:rPr>
          <w:rFonts w:ascii="Arial" w:hAnsi="Arial" w:cs="Arial"/>
          <w:sz w:val="24"/>
          <w:szCs w:val="24"/>
        </w:rPr>
        <w:t>net</w:t>
      </w:r>
      <w:r>
        <w:rPr>
          <w:rFonts w:ascii="Arial" w:hAnsi="Arial" w:cs="Arial"/>
          <w:sz w:val="24"/>
          <w:szCs w:val="24"/>
        </w:rPr>
        <w:t xml:space="preserve"> had a diameter of</w:t>
      </w:r>
      <w:r w:rsidR="00672518">
        <w:rPr>
          <w:rFonts w:ascii="Arial" w:hAnsi="Arial" w:cs="Arial"/>
          <w:sz w:val="24"/>
          <w:szCs w:val="24"/>
        </w:rPr>
        <w:t xml:space="preserve"> 0.5 m and was </w:t>
      </w:r>
      <w:r w:rsidR="00407A9C">
        <w:rPr>
          <w:rFonts w:ascii="Arial" w:hAnsi="Arial" w:cs="Arial"/>
          <w:sz w:val="24"/>
          <w:szCs w:val="24"/>
        </w:rPr>
        <w:t>2.0 m long</w:t>
      </w:r>
      <w:r w:rsidR="00672518">
        <w:rPr>
          <w:rFonts w:ascii="Arial" w:hAnsi="Arial" w:cs="Arial"/>
          <w:sz w:val="24"/>
          <w:szCs w:val="24"/>
        </w:rPr>
        <w:t>. We</w:t>
      </w:r>
      <w:r w:rsidR="00407A9C">
        <w:rPr>
          <w:rFonts w:ascii="Arial" w:hAnsi="Arial" w:cs="Arial"/>
          <w:sz w:val="24"/>
          <w:szCs w:val="24"/>
        </w:rPr>
        <w:t xml:space="preserve"> developed </w:t>
      </w:r>
      <w:r w:rsidR="00672518">
        <w:rPr>
          <w:rFonts w:ascii="Arial" w:hAnsi="Arial" w:cs="Arial"/>
          <w:sz w:val="24"/>
          <w:szCs w:val="24"/>
        </w:rPr>
        <w:t xml:space="preserve">this net </w:t>
      </w:r>
      <w:r w:rsidR="00407A9C">
        <w:rPr>
          <w:rFonts w:ascii="Arial" w:hAnsi="Arial" w:cs="Arial"/>
          <w:sz w:val="24"/>
          <w:szCs w:val="24"/>
        </w:rPr>
        <w:t xml:space="preserve">for sampling in remote locations where nets needed to be towed by hand from a small raft. Because we were interested in maintaining compatibility with the historic database, we needed to know if the smaller net had similar sampling characteristics as the large net. To test </w:t>
      </w:r>
      <w:proofErr w:type="gramStart"/>
      <w:r w:rsidR="00407A9C">
        <w:rPr>
          <w:rFonts w:ascii="Arial" w:hAnsi="Arial" w:cs="Arial"/>
          <w:sz w:val="24"/>
          <w:szCs w:val="24"/>
        </w:rPr>
        <w:t>this</w:t>
      </w:r>
      <w:proofErr w:type="gramEnd"/>
      <w:r w:rsidR="00407A9C">
        <w:rPr>
          <w:rFonts w:ascii="Arial" w:hAnsi="Arial" w:cs="Arial"/>
          <w:sz w:val="24"/>
          <w:szCs w:val="24"/>
        </w:rPr>
        <w:t xml:space="preserve"> we sampled with both nets simultaneously in a reservoir with Mysis density close to the statewide average and compared resulting p</w:t>
      </w:r>
      <w:r w:rsidR="00407A9C" w:rsidRPr="00CB669E">
        <w:rPr>
          <w:rFonts w:ascii="Arial" w:hAnsi="Arial" w:cs="Arial"/>
          <w:sz w:val="24"/>
          <w:szCs w:val="24"/>
        </w:rPr>
        <w:t>opulation</w:t>
      </w:r>
      <w:r w:rsidR="00407A9C">
        <w:rPr>
          <w:rFonts w:ascii="Arial" w:hAnsi="Arial" w:cs="Arial"/>
          <w:sz w:val="24"/>
          <w:szCs w:val="24"/>
        </w:rPr>
        <w:t xml:space="preserve"> density</w:t>
      </w:r>
      <w:r w:rsidR="00407A9C" w:rsidRPr="00CB669E">
        <w:rPr>
          <w:rFonts w:ascii="Arial" w:hAnsi="Arial" w:cs="Arial"/>
          <w:sz w:val="24"/>
          <w:szCs w:val="24"/>
        </w:rPr>
        <w:t xml:space="preserve"> (n/m</w:t>
      </w:r>
      <w:r w:rsidR="00407A9C">
        <w:rPr>
          <w:rFonts w:ascii="Arial" w:hAnsi="Arial" w:cs="Arial"/>
          <w:sz w:val="24"/>
          <w:szCs w:val="24"/>
          <w:vertAlign w:val="superscript"/>
        </w:rPr>
        <w:t>2</w:t>
      </w:r>
      <w:r w:rsidR="00407A9C" w:rsidRPr="00CB669E">
        <w:rPr>
          <w:rFonts w:ascii="Arial" w:hAnsi="Arial" w:cs="Arial"/>
          <w:sz w:val="24"/>
          <w:szCs w:val="24"/>
        </w:rPr>
        <w:t>), size structure</w:t>
      </w:r>
      <w:r w:rsidR="00407A9C">
        <w:rPr>
          <w:rFonts w:ascii="Arial" w:hAnsi="Arial" w:cs="Arial"/>
          <w:sz w:val="24"/>
          <w:szCs w:val="24"/>
        </w:rPr>
        <w:t xml:space="preserve">, </w:t>
      </w:r>
      <w:proofErr w:type="spellStart"/>
      <w:r w:rsidR="00407A9C">
        <w:rPr>
          <w:rFonts w:ascii="Arial" w:hAnsi="Arial" w:cs="Arial"/>
          <w:sz w:val="24"/>
          <w:szCs w:val="24"/>
        </w:rPr>
        <w:t>lifestage</w:t>
      </w:r>
      <w:proofErr w:type="spellEnd"/>
      <w:r w:rsidR="00407A9C">
        <w:rPr>
          <w:rFonts w:ascii="Arial" w:hAnsi="Arial" w:cs="Arial"/>
          <w:sz w:val="24"/>
          <w:szCs w:val="24"/>
        </w:rPr>
        <w:t xml:space="preserve"> composition, and sex ratio. </w:t>
      </w:r>
    </w:p>
    <w:p w14:paraId="13DB852A" w14:textId="6A30F35A" w:rsidR="00407A9C" w:rsidRDefault="009155E4" w:rsidP="00672518">
      <w:pPr>
        <w:spacing w:after="0" w:line="240" w:lineRule="auto"/>
        <w:ind w:firstLine="720"/>
        <w:rPr>
          <w:rFonts w:ascii="Arial" w:hAnsi="Arial" w:cs="Arial"/>
          <w:sz w:val="24"/>
          <w:szCs w:val="24"/>
        </w:rPr>
      </w:pPr>
      <w:r>
        <w:rPr>
          <w:rFonts w:ascii="Arial" w:hAnsi="Arial" w:cs="Arial"/>
          <w:sz w:val="24"/>
          <w:szCs w:val="24"/>
        </w:rPr>
        <w:t xml:space="preserve">Sampling </w:t>
      </w:r>
      <w:r w:rsidR="00FD5FEF">
        <w:rPr>
          <w:rFonts w:ascii="Arial" w:hAnsi="Arial" w:cs="Arial"/>
          <w:sz w:val="24"/>
          <w:szCs w:val="24"/>
        </w:rPr>
        <w:t xml:space="preserve">took place on two consecutive nights in July </w:t>
      </w:r>
      <w:r w:rsidR="00CA6284">
        <w:rPr>
          <w:rFonts w:ascii="Arial" w:hAnsi="Arial" w:cs="Arial"/>
          <w:sz w:val="24"/>
          <w:szCs w:val="24"/>
        </w:rPr>
        <w:t xml:space="preserve">(results pooled) </w:t>
      </w:r>
      <w:r w:rsidR="00FD5FEF">
        <w:rPr>
          <w:rFonts w:ascii="Arial" w:hAnsi="Arial" w:cs="Arial"/>
          <w:sz w:val="24"/>
          <w:szCs w:val="24"/>
        </w:rPr>
        <w:t>and on single night</w:t>
      </w:r>
      <w:r w:rsidR="002136A0">
        <w:rPr>
          <w:rFonts w:ascii="Arial" w:hAnsi="Arial" w:cs="Arial"/>
          <w:sz w:val="24"/>
          <w:szCs w:val="24"/>
        </w:rPr>
        <w:t>s</w:t>
      </w:r>
      <w:r w:rsidR="00FD5FEF">
        <w:rPr>
          <w:rFonts w:ascii="Arial" w:hAnsi="Arial" w:cs="Arial"/>
          <w:sz w:val="24"/>
          <w:szCs w:val="24"/>
        </w:rPr>
        <w:t xml:space="preserve"> in August and September, 2014.  Sampling </w:t>
      </w:r>
      <w:r>
        <w:rPr>
          <w:rFonts w:ascii="Arial" w:hAnsi="Arial" w:cs="Arial"/>
          <w:sz w:val="24"/>
          <w:szCs w:val="24"/>
        </w:rPr>
        <w:t xml:space="preserve">stations </w:t>
      </w:r>
      <w:r w:rsidRPr="009155E4">
        <w:rPr>
          <w:rFonts w:ascii="Arial" w:hAnsi="Arial" w:cs="Arial"/>
          <w:sz w:val="24"/>
          <w:szCs w:val="24"/>
        </w:rPr>
        <w:t>coincide</w:t>
      </w:r>
      <w:r>
        <w:rPr>
          <w:rFonts w:ascii="Arial" w:hAnsi="Arial" w:cs="Arial"/>
          <w:sz w:val="24"/>
          <w:szCs w:val="24"/>
        </w:rPr>
        <w:t>d with those</w:t>
      </w:r>
      <w:r w:rsidR="00D527BF">
        <w:rPr>
          <w:rFonts w:ascii="Arial" w:hAnsi="Arial" w:cs="Arial"/>
          <w:sz w:val="24"/>
          <w:szCs w:val="24"/>
        </w:rPr>
        <w:t xml:space="preserve"> of Martinez et</w:t>
      </w:r>
      <w:r w:rsidRPr="009155E4">
        <w:rPr>
          <w:rFonts w:ascii="Arial" w:hAnsi="Arial" w:cs="Arial"/>
          <w:sz w:val="24"/>
          <w:szCs w:val="24"/>
        </w:rPr>
        <w:t xml:space="preserve"> al. (2010</w:t>
      </w:r>
      <w:proofErr w:type="gramStart"/>
      <w:r w:rsidRPr="009155E4">
        <w:rPr>
          <w:rFonts w:ascii="Arial" w:hAnsi="Arial" w:cs="Arial"/>
          <w:sz w:val="24"/>
          <w:szCs w:val="24"/>
        </w:rPr>
        <w:t>).T</w:t>
      </w:r>
      <w:r>
        <w:rPr>
          <w:rFonts w:ascii="Arial" w:hAnsi="Arial" w:cs="Arial"/>
          <w:sz w:val="24"/>
          <w:szCs w:val="24"/>
        </w:rPr>
        <w:t>he</w:t>
      </w:r>
      <w:proofErr w:type="gramEnd"/>
      <w:r>
        <w:rPr>
          <w:rFonts w:ascii="Arial" w:hAnsi="Arial" w:cs="Arial"/>
          <w:sz w:val="24"/>
          <w:szCs w:val="24"/>
        </w:rPr>
        <w:t xml:space="preserve"> 10</w:t>
      </w:r>
      <w:r w:rsidRPr="009155E4">
        <w:rPr>
          <w:rFonts w:ascii="Arial" w:hAnsi="Arial" w:cs="Arial"/>
          <w:sz w:val="24"/>
          <w:szCs w:val="24"/>
        </w:rPr>
        <w:t xml:space="preserve"> </w:t>
      </w:r>
      <w:r>
        <w:rPr>
          <w:rFonts w:ascii="Arial" w:hAnsi="Arial" w:cs="Arial"/>
          <w:sz w:val="24"/>
          <w:szCs w:val="24"/>
        </w:rPr>
        <w:t>stations</w:t>
      </w:r>
      <w:r w:rsidRPr="009155E4">
        <w:rPr>
          <w:rFonts w:ascii="Arial" w:hAnsi="Arial" w:cs="Arial"/>
          <w:sz w:val="24"/>
          <w:szCs w:val="24"/>
        </w:rPr>
        <w:t xml:space="preserve"> were selected </w:t>
      </w:r>
      <w:r>
        <w:rPr>
          <w:rFonts w:ascii="Arial" w:hAnsi="Arial" w:cs="Arial"/>
          <w:sz w:val="24"/>
          <w:szCs w:val="24"/>
        </w:rPr>
        <w:t xml:space="preserve">from within three depth strata (&lt;20 m, 20-40 m, and &gt;40 m) and </w:t>
      </w:r>
      <w:r w:rsidRPr="009155E4">
        <w:rPr>
          <w:rFonts w:ascii="Arial" w:hAnsi="Arial" w:cs="Arial"/>
          <w:sz w:val="24"/>
          <w:szCs w:val="24"/>
        </w:rPr>
        <w:t>represent</w:t>
      </w:r>
      <w:r>
        <w:rPr>
          <w:rFonts w:ascii="Arial" w:hAnsi="Arial" w:cs="Arial"/>
          <w:sz w:val="24"/>
          <w:szCs w:val="24"/>
        </w:rPr>
        <w:t>ed all of the major basins and regions</w:t>
      </w:r>
      <w:r w:rsidRPr="009155E4">
        <w:rPr>
          <w:rFonts w:ascii="Arial" w:hAnsi="Arial" w:cs="Arial"/>
          <w:sz w:val="24"/>
          <w:szCs w:val="24"/>
        </w:rPr>
        <w:t xml:space="preserve"> of the reservoir</w:t>
      </w:r>
      <w:r>
        <w:rPr>
          <w:rFonts w:ascii="Arial" w:hAnsi="Arial" w:cs="Arial"/>
          <w:sz w:val="24"/>
          <w:szCs w:val="24"/>
        </w:rPr>
        <w:t xml:space="preserve"> (</w:t>
      </w:r>
      <w:r w:rsidRPr="009155E4">
        <w:rPr>
          <w:rFonts w:ascii="Arial" w:hAnsi="Arial" w:cs="Arial"/>
          <w:sz w:val="24"/>
          <w:szCs w:val="24"/>
        </w:rPr>
        <w:t>Figure 1</w:t>
      </w:r>
      <w:r>
        <w:rPr>
          <w:rFonts w:ascii="Arial" w:hAnsi="Arial" w:cs="Arial"/>
          <w:sz w:val="24"/>
          <w:szCs w:val="24"/>
        </w:rPr>
        <w:t>)</w:t>
      </w:r>
      <w:r w:rsidRPr="009155E4">
        <w:rPr>
          <w:rFonts w:ascii="Arial" w:hAnsi="Arial" w:cs="Arial"/>
          <w:sz w:val="24"/>
          <w:szCs w:val="24"/>
        </w:rPr>
        <w:t>.</w:t>
      </w:r>
      <w:r>
        <w:rPr>
          <w:rFonts w:ascii="Arial" w:hAnsi="Arial" w:cs="Arial"/>
          <w:sz w:val="24"/>
          <w:szCs w:val="24"/>
        </w:rPr>
        <w:t xml:space="preserve"> </w:t>
      </w:r>
      <w:r w:rsidR="00407A9C">
        <w:rPr>
          <w:rFonts w:ascii="Arial" w:hAnsi="Arial" w:cs="Arial"/>
          <w:sz w:val="24"/>
          <w:szCs w:val="24"/>
        </w:rPr>
        <w:t xml:space="preserve">Sampling commenced at least 60 min after sunset during periods with no moon.  Each net was deployed on its own davit, about 3 m apart. The nets were lowered simultaneously until the cups were within 1 m of the bottom, as guided by a depth sounder. Nets were allowed to rest for 60 </w:t>
      </w:r>
      <w:proofErr w:type="gramStart"/>
      <w:r w:rsidR="00407A9C">
        <w:rPr>
          <w:rFonts w:ascii="Arial" w:hAnsi="Arial" w:cs="Arial"/>
          <w:sz w:val="24"/>
          <w:szCs w:val="24"/>
        </w:rPr>
        <w:t>sec</w:t>
      </w:r>
      <w:proofErr w:type="gramEnd"/>
      <w:r w:rsidR="00407A9C">
        <w:rPr>
          <w:rFonts w:ascii="Arial" w:hAnsi="Arial" w:cs="Arial"/>
          <w:sz w:val="24"/>
          <w:szCs w:val="24"/>
        </w:rPr>
        <w:t xml:space="preserve"> and then retrieved simultaneously at a constant rate of 0.4 m/s</w:t>
      </w:r>
      <w:r w:rsidR="00D416F3">
        <w:rPr>
          <w:rFonts w:ascii="Arial" w:hAnsi="Arial" w:cs="Arial"/>
          <w:sz w:val="24"/>
          <w:szCs w:val="24"/>
        </w:rPr>
        <w:t xml:space="preserve"> with electric winches.</w:t>
      </w:r>
      <w:r w:rsidR="00407A9C">
        <w:rPr>
          <w:rFonts w:ascii="Arial" w:hAnsi="Arial" w:cs="Arial"/>
          <w:sz w:val="24"/>
          <w:szCs w:val="24"/>
        </w:rPr>
        <w:t xml:space="preserve"> We collected </w:t>
      </w:r>
      <w:r w:rsidR="00755194">
        <w:rPr>
          <w:rFonts w:ascii="Arial" w:hAnsi="Arial" w:cs="Arial"/>
          <w:sz w:val="24"/>
          <w:szCs w:val="24"/>
        </w:rPr>
        <w:t>one</w:t>
      </w:r>
      <w:r w:rsidR="00407A9C">
        <w:rPr>
          <w:rFonts w:ascii="Arial" w:hAnsi="Arial" w:cs="Arial"/>
          <w:sz w:val="24"/>
          <w:szCs w:val="24"/>
        </w:rPr>
        <w:t xml:space="preserve"> </w:t>
      </w:r>
      <w:r w:rsidR="00755194">
        <w:rPr>
          <w:rFonts w:ascii="Arial" w:hAnsi="Arial" w:cs="Arial"/>
          <w:sz w:val="24"/>
          <w:szCs w:val="24"/>
        </w:rPr>
        <w:t>sample</w:t>
      </w:r>
      <w:r w:rsidR="00407A9C">
        <w:rPr>
          <w:rFonts w:ascii="Arial" w:hAnsi="Arial" w:cs="Arial"/>
          <w:sz w:val="24"/>
          <w:szCs w:val="24"/>
        </w:rPr>
        <w:t xml:space="preserve"> with each net type at each of the 10 stations. </w:t>
      </w:r>
      <w:r w:rsidR="00E314A0">
        <w:rPr>
          <w:rFonts w:ascii="Arial" w:hAnsi="Arial" w:cs="Arial"/>
          <w:sz w:val="24"/>
          <w:szCs w:val="24"/>
        </w:rPr>
        <w:t>The c</w:t>
      </w:r>
      <w:r w:rsidR="00407A9C">
        <w:rPr>
          <w:rFonts w:ascii="Arial" w:hAnsi="Arial" w:cs="Arial"/>
          <w:sz w:val="24"/>
          <w:szCs w:val="24"/>
        </w:rPr>
        <w:t>atch from each haul was preserved in 70% ethanol.</w:t>
      </w:r>
    </w:p>
    <w:p w14:paraId="761C3741" w14:textId="77777777" w:rsidR="00723494" w:rsidRDefault="00174444" w:rsidP="00EF08F4">
      <w:pPr>
        <w:spacing w:after="0" w:line="240" w:lineRule="auto"/>
        <w:ind w:firstLine="720"/>
        <w:rPr>
          <w:rFonts w:ascii="Arial" w:hAnsi="Arial" w:cs="Arial"/>
          <w:sz w:val="24"/>
          <w:szCs w:val="24"/>
        </w:rPr>
      </w:pPr>
      <w:r>
        <w:rPr>
          <w:rFonts w:ascii="Arial" w:hAnsi="Arial" w:cs="Arial"/>
          <w:sz w:val="24"/>
          <w:szCs w:val="24"/>
        </w:rPr>
        <w:t xml:space="preserve">In the laboratory </w:t>
      </w:r>
      <w:r w:rsidR="006A65D3">
        <w:rPr>
          <w:rFonts w:ascii="Arial" w:hAnsi="Arial" w:cs="Arial"/>
          <w:sz w:val="24"/>
          <w:szCs w:val="24"/>
        </w:rPr>
        <w:t xml:space="preserve">samples of </w:t>
      </w:r>
      <w:r>
        <w:rPr>
          <w:rFonts w:ascii="Arial" w:hAnsi="Arial" w:cs="Arial"/>
          <w:sz w:val="24"/>
          <w:szCs w:val="24"/>
        </w:rPr>
        <w:t xml:space="preserve">mysids were </w:t>
      </w:r>
      <w:r w:rsidR="00AA75EA">
        <w:rPr>
          <w:rFonts w:ascii="Arial" w:hAnsi="Arial" w:cs="Arial"/>
          <w:sz w:val="24"/>
          <w:szCs w:val="24"/>
        </w:rPr>
        <w:t xml:space="preserve">transferred to distilled water and examined </w:t>
      </w:r>
      <w:r w:rsidR="00BE65DB">
        <w:rPr>
          <w:rFonts w:ascii="Arial" w:hAnsi="Arial" w:cs="Arial"/>
          <w:sz w:val="24"/>
          <w:szCs w:val="24"/>
        </w:rPr>
        <w:t xml:space="preserve">under a stereomicroscope </w:t>
      </w:r>
      <w:r w:rsidR="00AA75EA">
        <w:rPr>
          <w:rFonts w:ascii="Arial" w:hAnsi="Arial" w:cs="Arial"/>
          <w:sz w:val="24"/>
          <w:szCs w:val="24"/>
        </w:rPr>
        <w:t xml:space="preserve">at 7X magnification. Each individual was </w:t>
      </w:r>
      <w:r>
        <w:rPr>
          <w:rFonts w:ascii="Arial" w:hAnsi="Arial" w:cs="Arial"/>
          <w:sz w:val="24"/>
          <w:szCs w:val="24"/>
        </w:rPr>
        <w:t>counted</w:t>
      </w:r>
      <w:r w:rsidR="00AA75EA" w:rsidRPr="00AA75EA">
        <w:rPr>
          <w:rFonts w:ascii="Arial" w:hAnsi="Arial" w:cs="Arial"/>
          <w:sz w:val="24"/>
          <w:szCs w:val="24"/>
        </w:rPr>
        <w:t xml:space="preserve"> </w:t>
      </w:r>
      <w:r w:rsidR="00AA75EA">
        <w:rPr>
          <w:rFonts w:ascii="Arial" w:hAnsi="Arial" w:cs="Arial"/>
          <w:sz w:val="24"/>
          <w:szCs w:val="24"/>
        </w:rPr>
        <w:t>and classified as 1)</w:t>
      </w:r>
      <w:r w:rsidR="00AA75EA" w:rsidRPr="00A17C34">
        <w:rPr>
          <w:rFonts w:ascii="Arial" w:hAnsi="Arial" w:cs="Arial"/>
          <w:sz w:val="24"/>
          <w:szCs w:val="24"/>
        </w:rPr>
        <w:t xml:space="preserve"> </w:t>
      </w:r>
      <w:r w:rsidR="00AA75EA" w:rsidRPr="00A17C34">
        <w:rPr>
          <w:rFonts w:ascii="Arial" w:hAnsi="Arial" w:cs="Arial"/>
          <w:sz w:val="24"/>
        </w:rPr>
        <w:t>j</w:t>
      </w:r>
      <w:r w:rsidR="00AA75EA" w:rsidRPr="00174444">
        <w:rPr>
          <w:rFonts w:ascii="Arial" w:hAnsi="Arial" w:cs="Arial"/>
          <w:sz w:val="24"/>
          <w:szCs w:val="24"/>
        </w:rPr>
        <w:t>uvenile (</w:t>
      </w:r>
      <w:r w:rsidR="00884744">
        <w:rPr>
          <w:rFonts w:ascii="Arial" w:hAnsi="Arial" w:cs="Arial"/>
          <w:sz w:val="24"/>
          <w:szCs w:val="24"/>
        </w:rPr>
        <w:t>&lt; 10</w:t>
      </w:r>
      <w:r w:rsidR="00AA75EA" w:rsidRPr="00174444">
        <w:rPr>
          <w:rFonts w:ascii="Arial" w:hAnsi="Arial" w:cs="Arial"/>
          <w:sz w:val="24"/>
          <w:szCs w:val="24"/>
        </w:rPr>
        <w:t xml:space="preserve"> mm</w:t>
      </w:r>
      <w:r w:rsidR="00BE65DB">
        <w:rPr>
          <w:rFonts w:ascii="Arial" w:hAnsi="Arial" w:cs="Arial"/>
          <w:sz w:val="24"/>
          <w:szCs w:val="24"/>
        </w:rPr>
        <w:t>;</w:t>
      </w:r>
      <w:r w:rsidR="00E311B2" w:rsidRPr="00E311B2">
        <w:t xml:space="preserve"> </w:t>
      </w:r>
      <w:proofErr w:type="spellStart"/>
      <w:r w:rsidR="00E311B2" w:rsidRPr="00E311B2">
        <w:rPr>
          <w:rFonts w:ascii="Arial" w:hAnsi="Arial" w:cs="Arial"/>
          <w:sz w:val="24"/>
          <w:szCs w:val="24"/>
        </w:rPr>
        <w:t>Pothoven</w:t>
      </w:r>
      <w:proofErr w:type="spellEnd"/>
      <w:r w:rsidR="00E311B2" w:rsidRPr="00E311B2">
        <w:rPr>
          <w:rFonts w:ascii="Arial" w:hAnsi="Arial" w:cs="Arial"/>
          <w:sz w:val="24"/>
          <w:szCs w:val="24"/>
        </w:rPr>
        <w:t xml:space="preserve"> et al. 2000</w:t>
      </w:r>
      <w:r w:rsidR="00AA75EA" w:rsidRPr="00174444">
        <w:rPr>
          <w:rFonts w:ascii="Arial" w:hAnsi="Arial" w:cs="Arial"/>
          <w:sz w:val="24"/>
          <w:szCs w:val="24"/>
        </w:rPr>
        <w:t xml:space="preserve">), </w:t>
      </w:r>
      <w:r w:rsidR="00AA75EA">
        <w:rPr>
          <w:rFonts w:ascii="Arial" w:hAnsi="Arial" w:cs="Arial"/>
          <w:sz w:val="24"/>
          <w:szCs w:val="24"/>
        </w:rPr>
        <w:t>3) m</w:t>
      </w:r>
      <w:r w:rsidR="00AA75EA" w:rsidRPr="00174444">
        <w:rPr>
          <w:rFonts w:ascii="Arial" w:hAnsi="Arial" w:cs="Arial"/>
          <w:sz w:val="24"/>
          <w:szCs w:val="24"/>
        </w:rPr>
        <w:t xml:space="preserve">ale (extended </w:t>
      </w:r>
      <w:proofErr w:type="spellStart"/>
      <w:r w:rsidR="00AA75EA" w:rsidRPr="00174444">
        <w:rPr>
          <w:rFonts w:ascii="Arial" w:hAnsi="Arial" w:cs="Arial"/>
          <w:sz w:val="24"/>
          <w:szCs w:val="24"/>
        </w:rPr>
        <w:t>pleopods</w:t>
      </w:r>
      <w:proofErr w:type="spellEnd"/>
      <w:r w:rsidR="00BE65DB">
        <w:rPr>
          <w:rFonts w:ascii="Arial" w:hAnsi="Arial" w:cs="Arial"/>
          <w:sz w:val="24"/>
          <w:szCs w:val="24"/>
        </w:rPr>
        <w:t xml:space="preserve">, </w:t>
      </w:r>
      <w:proofErr w:type="spellStart"/>
      <w:r w:rsidR="00BE65DB" w:rsidRPr="00BE65DB">
        <w:rPr>
          <w:rFonts w:ascii="Arial" w:hAnsi="Arial" w:cs="Arial"/>
          <w:sz w:val="24"/>
          <w:szCs w:val="24"/>
        </w:rPr>
        <w:t>Balcer</w:t>
      </w:r>
      <w:proofErr w:type="spellEnd"/>
      <w:r w:rsidR="00BE65DB" w:rsidRPr="00BE65DB">
        <w:rPr>
          <w:rFonts w:ascii="Arial" w:hAnsi="Arial" w:cs="Arial"/>
          <w:sz w:val="24"/>
          <w:szCs w:val="24"/>
        </w:rPr>
        <w:t xml:space="preserve"> et al. 1984</w:t>
      </w:r>
      <w:r w:rsidR="00AA75EA" w:rsidRPr="00174444">
        <w:rPr>
          <w:rFonts w:ascii="Arial" w:hAnsi="Arial" w:cs="Arial"/>
          <w:sz w:val="24"/>
          <w:szCs w:val="24"/>
        </w:rPr>
        <w:t xml:space="preserve">), </w:t>
      </w:r>
      <w:r w:rsidR="00AA75EA">
        <w:rPr>
          <w:rFonts w:ascii="Arial" w:hAnsi="Arial" w:cs="Arial"/>
          <w:sz w:val="24"/>
          <w:szCs w:val="24"/>
        </w:rPr>
        <w:t>4) f</w:t>
      </w:r>
      <w:r w:rsidR="00AA75EA" w:rsidRPr="00174444">
        <w:rPr>
          <w:rFonts w:ascii="Arial" w:hAnsi="Arial" w:cs="Arial"/>
          <w:sz w:val="24"/>
          <w:szCs w:val="24"/>
        </w:rPr>
        <w:t xml:space="preserve">emale (brood pouch exposed), </w:t>
      </w:r>
      <w:r w:rsidR="00AA75EA">
        <w:rPr>
          <w:rFonts w:ascii="Arial" w:hAnsi="Arial" w:cs="Arial"/>
          <w:sz w:val="24"/>
          <w:szCs w:val="24"/>
        </w:rPr>
        <w:t>or</w:t>
      </w:r>
      <w:r w:rsidR="00AA75EA" w:rsidRPr="00174444">
        <w:rPr>
          <w:rFonts w:ascii="Arial" w:hAnsi="Arial" w:cs="Arial"/>
          <w:sz w:val="24"/>
          <w:szCs w:val="24"/>
        </w:rPr>
        <w:t xml:space="preserve"> </w:t>
      </w:r>
      <w:r w:rsidR="00AA75EA">
        <w:rPr>
          <w:rFonts w:ascii="Arial" w:hAnsi="Arial" w:cs="Arial"/>
          <w:sz w:val="24"/>
          <w:szCs w:val="24"/>
        </w:rPr>
        <w:t>5) a</w:t>
      </w:r>
      <w:r w:rsidR="00AA75EA" w:rsidRPr="00174444">
        <w:rPr>
          <w:rFonts w:ascii="Arial" w:hAnsi="Arial" w:cs="Arial"/>
          <w:sz w:val="24"/>
          <w:szCs w:val="24"/>
        </w:rPr>
        <w:t xml:space="preserve">dult of </w:t>
      </w:r>
      <w:r w:rsidR="00AA75EA">
        <w:rPr>
          <w:rFonts w:ascii="Arial" w:hAnsi="Arial" w:cs="Arial"/>
          <w:sz w:val="24"/>
          <w:szCs w:val="24"/>
        </w:rPr>
        <w:t>u</w:t>
      </w:r>
      <w:r w:rsidR="00884744">
        <w:rPr>
          <w:rFonts w:ascii="Arial" w:hAnsi="Arial" w:cs="Arial"/>
          <w:sz w:val="24"/>
          <w:szCs w:val="24"/>
        </w:rPr>
        <w:t>ndetermined</w:t>
      </w:r>
      <w:r w:rsidR="00AA75EA" w:rsidRPr="00174444">
        <w:rPr>
          <w:rFonts w:ascii="Arial" w:hAnsi="Arial" w:cs="Arial"/>
          <w:sz w:val="24"/>
          <w:szCs w:val="24"/>
        </w:rPr>
        <w:t xml:space="preserve"> </w:t>
      </w:r>
      <w:r w:rsidR="00AA75EA">
        <w:rPr>
          <w:rFonts w:ascii="Arial" w:hAnsi="Arial" w:cs="Arial"/>
          <w:sz w:val="24"/>
          <w:szCs w:val="24"/>
        </w:rPr>
        <w:t>g</w:t>
      </w:r>
      <w:r w:rsidR="00AA75EA" w:rsidRPr="00174444">
        <w:rPr>
          <w:rFonts w:ascii="Arial" w:hAnsi="Arial" w:cs="Arial"/>
          <w:sz w:val="24"/>
          <w:szCs w:val="24"/>
        </w:rPr>
        <w:t>ender (&gt;10 mm</w:t>
      </w:r>
      <w:r w:rsidR="00AA75EA">
        <w:rPr>
          <w:rFonts w:ascii="Arial" w:hAnsi="Arial" w:cs="Arial"/>
          <w:sz w:val="24"/>
          <w:szCs w:val="24"/>
        </w:rPr>
        <w:t xml:space="preserve"> and neither gravid nor male).</w:t>
      </w:r>
      <w:r w:rsidR="00BE65DB">
        <w:rPr>
          <w:rFonts w:ascii="Arial" w:hAnsi="Arial" w:cs="Arial"/>
          <w:sz w:val="24"/>
          <w:szCs w:val="24"/>
        </w:rPr>
        <w:t xml:space="preserve"> </w:t>
      </w:r>
      <w:r w:rsidR="00AA75EA">
        <w:rPr>
          <w:rFonts w:ascii="Arial" w:hAnsi="Arial" w:cs="Arial"/>
          <w:sz w:val="24"/>
          <w:szCs w:val="24"/>
        </w:rPr>
        <w:t>Each mysid was</w:t>
      </w:r>
      <w:r>
        <w:rPr>
          <w:rFonts w:ascii="Arial" w:hAnsi="Arial" w:cs="Arial"/>
          <w:sz w:val="24"/>
          <w:szCs w:val="24"/>
        </w:rPr>
        <w:t xml:space="preserve"> measured (</w:t>
      </w:r>
      <w:r w:rsidR="00BE65DB">
        <w:rPr>
          <w:rFonts w:ascii="Arial" w:hAnsi="Arial" w:cs="Arial"/>
          <w:sz w:val="24"/>
          <w:szCs w:val="24"/>
        </w:rPr>
        <w:t xml:space="preserve">nearest 0.1 mm) along a dorsal line from the tip of the </w:t>
      </w:r>
      <w:r>
        <w:rPr>
          <w:rFonts w:ascii="Arial" w:hAnsi="Arial" w:cs="Arial"/>
          <w:sz w:val="24"/>
          <w:szCs w:val="24"/>
        </w:rPr>
        <w:t>rostrum</w:t>
      </w:r>
      <w:r w:rsidR="00BE65DB">
        <w:rPr>
          <w:rFonts w:ascii="Arial" w:hAnsi="Arial" w:cs="Arial"/>
          <w:sz w:val="24"/>
          <w:szCs w:val="24"/>
        </w:rPr>
        <w:t xml:space="preserve"> </w:t>
      </w:r>
      <w:r>
        <w:rPr>
          <w:rFonts w:ascii="Arial" w:hAnsi="Arial" w:cs="Arial"/>
          <w:sz w:val="24"/>
          <w:szCs w:val="24"/>
        </w:rPr>
        <w:t xml:space="preserve">to </w:t>
      </w:r>
      <w:r w:rsidR="00BE65DB">
        <w:rPr>
          <w:rFonts w:ascii="Arial" w:hAnsi="Arial" w:cs="Arial"/>
          <w:sz w:val="24"/>
          <w:szCs w:val="24"/>
        </w:rPr>
        <w:t xml:space="preserve">the tip of the </w:t>
      </w:r>
      <w:proofErr w:type="spellStart"/>
      <w:r>
        <w:rPr>
          <w:rFonts w:ascii="Arial" w:hAnsi="Arial" w:cs="Arial"/>
          <w:sz w:val="24"/>
          <w:szCs w:val="24"/>
        </w:rPr>
        <w:t>telson</w:t>
      </w:r>
      <w:proofErr w:type="spellEnd"/>
      <w:r w:rsidR="00BE65DB">
        <w:rPr>
          <w:rFonts w:ascii="Arial" w:hAnsi="Arial" w:cs="Arial"/>
          <w:sz w:val="24"/>
          <w:szCs w:val="24"/>
        </w:rPr>
        <w:t xml:space="preserve"> using a calibrated micrometer.</w:t>
      </w:r>
      <w:r>
        <w:rPr>
          <w:rFonts w:ascii="Arial" w:hAnsi="Arial" w:cs="Arial"/>
          <w:sz w:val="24"/>
          <w:szCs w:val="24"/>
        </w:rPr>
        <w:t xml:space="preserve"> </w:t>
      </w:r>
    </w:p>
    <w:p w14:paraId="7DB81A54" w14:textId="22C38D0B" w:rsidR="00D05E7F" w:rsidRDefault="00A15294" w:rsidP="00723494">
      <w:pPr>
        <w:spacing w:after="0" w:line="240" w:lineRule="auto"/>
        <w:ind w:firstLine="720"/>
        <w:rPr>
          <w:rFonts w:ascii="Arial" w:hAnsi="Arial" w:cs="Arial"/>
          <w:sz w:val="24"/>
          <w:szCs w:val="24"/>
        </w:rPr>
      </w:pPr>
      <w:r>
        <w:rPr>
          <w:rFonts w:ascii="Arial" w:hAnsi="Arial" w:cs="Arial"/>
          <w:sz w:val="24"/>
          <w:szCs w:val="24"/>
        </w:rPr>
        <w:lastRenderedPageBreak/>
        <w:t xml:space="preserve">Total counts </w:t>
      </w:r>
      <w:r w:rsidR="00723494">
        <w:rPr>
          <w:rFonts w:ascii="Arial" w:hAnsi="Arial" w:cs="Arial"/>
          <w:sz w:val="24"/>
          <w:szCs w:val="24"/>
        </w:rPr>
        <w:t xml:space="preserve">of </w:t>
      </w:r>
      <w:r w:rsidR="00DE3C4F">
        <w:rPr>
          <w:rFonts w:ascii="Arial" w:hAnsi="Arial" w:cs="Arial"/>
          <w:sz w:val="24"/>
          <w:szCs w:val="24"/>
        </w:rPr>
        <w:t xml:space="preserve">the catch in </w:t>
      </w:r>
      <w:r w:rsidR="00723494">
        <w:rPr>
          <w:rFonts w:ascii="Arial" w:hAnsi="Arial" w:cs="Arial"/>
          <w:sz w:val="24"/>
          <w:szCs w:val="24"/>
        </w:rPr>
        <w:t xml:space="preserve">each net sample </w:t>
      </w:r>
      <w:r>
        <w:rPr>
          <w:rFonts w:ascii="Arial" w:hAnsi="Arial" w:cs="Arial"/>
          <w:sz w:val="24"/>
          <w:szCs w:val="24"/>
        </w:rPr>
        <w:t>were normalized to number per m</w:t>
      </w:r>
      <w:r w:rsidRPr="00A15294">
        <w:rPr>
          <w:rFonts w:ascii="Arial" w:hAnsi="Arial" w:cs="Arial"/>
          <w:sz w:val="24"/>
          <w:szCs w:val="24"/>
          <w:vertAlign w:val="superscript"/>
        </w:rPr>
        <w:t>2</w:t>
      </w:r>
      <w:r>
        <w:rPr>
          <w:rFonts w:ascii="Arial" w:hAnsi="Arial" w:cs="Arial"/>
          <w:sz w:val="24"/>
          <w:szCs w:val="24"/>
        </w:rPr>
        <w:t xml:space="preserve"> based on the </w:t>
      </w:r>
      <w:r w:rsidR="00C440EB">
        <w:rPr>
          <w:rFonts w:ascii="Arial" w:hAnsi="Arial" w:cs="Arial"/>
          <w:sz w:val="24"/>
          <w:szCs w:val="24"/>
        </w:rPr>
        <w:t>cross-sectional</w:t>
      </w:r>
      <w:r>
        <w:rPr>
          <w:rFonts w:ascii="Arial" w:hAnsi="Arial" w:cs="Arial"/>
          <w:sz w:val="24"/>
          <w:szCs w:val="24"/>
        </w:rPr>
        <w:t xml:space="preserve"> area of </w:t>
      </w:r>
      <w:r w:rsidR="00C440EB">
        <w:rPr>
          <w:rFonts w:ascii="Arial" w:hAnsi="Arial" w:cs="Arial"/>
          <w:sz w:val="24"/>
          <w:szCs w:val="24"/>
        </w:rPr>
        <w:t xml:space="preserve">the </w:t>
      </w:r>
      <w:r>
        <w:rPr>
          <w:rFonts w:ascii="Arial" w:hAnsi="Arial" w:cs="Arial"/>
          <w:sz w:val="24"/>
          <w:szCs w:val="24"/>
        </w:rPr>
        <w:t>net</w:t>
      </w:r>
      <w:r w:rsidR="00C440EB">
        <w:rPr>
          <w:rFonts w:ascii="Arial" w:hAnsi="Arial" w:cs="Arial"/>
          <w:sz w:val="24"/>
          <w:szCs w:val="24"/>
        </w:rPr>
        <w:t xml:space="preserve"> openings</w:t>
      </w:r>
      <w:r>
        <w:rPr>
          <w:rFonts w:ascii="Arial" w:hAnsi="Arial" w:cs="Arial"/>
          <w:sz w:val="24"/>
          <w:szCs w:val="24"/>
        </w:rPr>
        <w:t>.</w:t>
      </w:r>
      <w:r w:rsidR="00723494">
        <w:rPr>
          <w:rFonts w:ascii="Arial" w:hAnsi="Arial" w:cs="Arial"/>
          <w:sz w:val="24"/>
          <w:szCs w:val="24"/>
        </w:rPr>
        <w:t xml:space="preserve"> </w:t>
      </w:r>
      <w:r w:rsidR="00723494" w:rsidRPr="00723494">
        <w:rPr>
          <w:rFonts w:ascii="Arial" w:hAnsi="Arial" w:cs="Arial"/>
          <w:sz w:val="24"/>
          <w:szCs w:val="24"/>
        </w:rPr>
        <w:t xml:space="preserve">Statistical analyses were performed using </w:t>
      </w:r>
      <w:del w:id="5" w:author="Microsoft Office User" w:date="2015-12-21T14:01:00Z">
        <w:r w:rsidR="00723494" w:rsidRPr="00723494" w:rsidDel="00390664">
          <w:rPr>
            <w:rFonts w:ascii="Arial" w:hAnsi="Arial" w:cs="Arial"/>
            <w:sz w:val="24"/>
            <w:szCs w:val="24"/>
          </w:rPr>
          <w:delText>SAS version 9.</w:delText>
        </w:r>
        <w:r w:rsidR="00723494" w:rsidDel="00390664">
          <w:rPr>
            <w:rFonts w:ascii="Arial" w:hAnsi="Arial" w:cs="Arial"/>
            <w:sz w:val="24"/>
            <w:szCs w:val="24"/>
          </w:rPr>
          <w:delText>3</w:delText>
        </w:r>
        <w:r w:rsidR="00723494" w:rsidRPr="00723494" w:rsidDel="00390664">
          <w:rPr>
            <w:rFonts w:ascii="Arial" w:hAnsi="Arial" w:cs="Arial"/>
            <w:sz w:val="24"/>
            <w:szCs w:val="24"/>
          </w:rPr>
          <w:delText xml:space="preserve"> (SAS Institute, Cary, NC)</w:delText>
        </w:r>
      </w:del>
      <w:ins w:id="6" w:author="Microsoft Office User" w:date="2015-12-21T14:01:00Z">
        <w:r w:rsidR="00390664">
          <w:rPr>
            <w:rFonts w:ascii="Arial" w:hAnsi="Arial" w:cs="Arial"/>
            <w:sz w:val="24"/>
            <w:szCs w:val="24"/>
          </w:rPr>
          <w:t>the R program for statistical analysis</w:t>
        </w:r>
      </w:ins>
      <w:r w:rsidR="00723494" w:rsidRPr="00723494">
        <w:rPr>
          <w:rFonts w:ascii="Arial" w:hAnsi="Arial" w:cs="Arial"/>
          <w:sz w:val="24"/>
          <w:szCs w:val="24"/>
        </w:rPr>
        <w:t xml:space="preserve">, with the α value </w:t>
      </w:r>
      <w:r w:rsidR="00654182">
        <w:rPr>
          <w:rFonts w:ascii="Arial" w:hAnsi="Arial" w:cs="Arial"/>
          <w:sz w:val="24"/>
          <w:szCs w:val="24"/>
        </w:rPr>
        <w:t xml:space="preserve">set </w:t>
      </w:r>
      <w:r w:rsidR="00723494" w:rsidRPr="00723494">
        <w:rPr>
          <w:rFonts w:ascii="Arial" w:hAnsi="Arial" w:cs="Arial"/>
          <w:sz w:val="24"/>
          <w:szCs w:val="24"/>
        </w:rPr>
        <w:t>at 0.05.</w:t>
      </w:r>
    </w:p>
    <w:p w14:paraId="6CA932DB" w14:textId="77777777" w:rsidR="00D05E7F" w:rsidRDefault="00D05E7F" w:rsidP="00D05E7F">
      <w:pPr>
        <w:spacing w:after="0" w:line="240" w:lineRule="auto"/>
        <w:rPr>
          <w:rFonts w:ascii="Arial" w:hAnsi="Arial" w:cs="Arial"/>
          <w:sz w:val="24"/>
          <w:szCs w:val="24"/>
        </w:rPr>
      </w:pPr>
    </w:p>
    <w:p w14:paraId="5DD0E09B" w14:textId="77777777" w:rsidR="00D05E7F" w:rsidRDefault="00D05E7F" w:rsidP="00D05E7F">
      <w:pPr>
        <w:spacing w:after="0" w:line="240" w:lineRule="auto"/>
        <w:rPr>
          <w:rFonts w:ascii="Arial" w:hAnsi="Arial" w:cs="Arial"/>
          <w:sz w:val="24"/>
          <w:szCs w:val="24"/>
        </w:rPr>
      </w:pPr>
      <w:r>
        <w:rPr>
          <w:rFonts w:ascii="Arial" w:hAnsi="Arial" w:cs="Arial"/>
          <w:sz w:val="24"/>
          <w:szCs w:val="24"/>
        </w:rPr>
        <w:t xml:space="preserve">WHICH IS BEST </w:t>
      </w:r>
      <w:commentRangeStart w:id="7"/>
      <w:r>
        <w:rPr>
          <w:rFonts w:ascii="Arial" w:hAnsi="Arial" w:cs="Arial"/>
          <w:sz w:val="24"/>
          <w:szCs w:val="24"/>
        </w:rPr>
        <w:t xml:space="preserve">OR </w:t>
      </w:r>
      <w:commentRangeEnd w:id="7"/>
      <w:r w:rsidR="002136A0">
        <w:rPr>
          <w:rStyle w:val="CommentReference"/>
        </w:rPr>
        <w:commentReference w:id="7"/>
      </w:r>
      <w:r>
        <w:rPr>
          <w:rFonts w:ascii="Arial" w:hAnsi="Arial" w:cs="Arial"/>
          <w:sz w:val="24"/>
          <w:szCs w:val="24"/>
        </w:rPr>
        <w:t>COMBINATION:</w:t>
      </w:r>
    </w:p>
    <w:p w14:paraId="5A3ED450" w14:textId="31D07E9C" w:rsidR="006A469F" w:rsidRDefault="00D05E7F" w:rsidP="00D05E7F">
      <w:pPr>
        <w:spacing w:after="0" w:line="240" w:lineRule="auto"/>
        <w:rPr>
          <w:ins w:id="8" w:author="Microsoft Office User" w:date="2015-12-21T14:05:00Z"/>
          <w:rFonts w:ascii="Arial" w:hAnsi="Arial" w:cs="Arial"/>
          <w:sz w:val="24"/>
          <w:szCs w:val="24"/>
        </w:rPr>
      </w:pPr>
      <w:del w:id="9" w:author="Microsoft Office User" w:date="2015-12-21T14:05:00Z">
        <w:r w:rsidDel="006A469F">
          <w:rPr>
            <w:rFonts w:ascii="Arial" w:hAnsi="Arial" w:cs="Arial"/>
            <w:sz w:val="24"/>
            <w:szCs w:val="24"/>
          </w:rPr>
          <w:delText>1)</w:delText>
        </w:r>
      </w:del>
      <w:del w:id="10" w:author="Microsoft Office User" w:date="2015-12-21T14:03:00Z">
        <w:r w:rsidR="00723494" w:rsidDel="009C37E5">
          <w:rPr>
            <w:rFonts w:ascii="Arial" w:hAnsi="Arial" w:cs="Arial"/>
            <w:sz w:val="24"/>
            <w:szCs w:val="24"/>
          </w:rPr>
          <w:delText xml:space="preserve">We tested for differences in population parameters (density, </w:delText>
        </w:r>
        <w:r w:rsidR="0054377C" w:rsidDel="009C37E5">
          <w:rPr>
            <w:rFonts w:ascii="Arial" w:hAnsi="Arial" w:cs="Arial"/>
            <w:sz w:val="24"/>
            <w:szCs w:val="24"/>
          </w:rPr>
          <w:delText>density of</w:delText>
        </w:r>
        <w:r w:rsidR="00723494" w:rsidDel="009C37E5">
          <w:rPr>
            <w:rFonts w:ascii="Arial" w:hAnsi="Arial" w:cs="Arial"/>
            <w:sz w:val="24"/>
            <w:szCs w:val="24"/>
          </w:rPr>
          <w:delText xml:space="preserve"> juveniles, sex ratio, mean length) </w:delText>
        </w:r>
        <w:r w:rsidR="00DE3C4F" w:rsidDel="009C37E5">
          <w:rPr>
            <w:rFonts w:ascii="Arial" w:hAnsi="Arial" w:cs="Arial"/>
            <w:sz w:val="24"/>
            <w:szCs w:val="24"/>
          </w:rPr>
          <w:delText xml:space="preserve">estimated with each net </w:delText>
        </w:r>
        <w:r w:rsidR="00723494" w:rsidDel="009C37E5">
          <w:rPr>
            <w:rFonts w:ascii="Arial" w:hAnsi="Arial" w:cs="Arial"/>
            <w:sz w:val="24"/>
            <w:szCs w:val="24"/>
          </w:rPr>
          <w:delText xml:space="preserve">using the paired t-test. </w:delText>
        </w:r>
        <w:r w:rsidR="00DE3C4F" w:rsidDel="009C37E5">
          <w:rPr>
            <w:rFonts w:ascii="Arial" w:hAnsi="Arial" w:cs="Arial"/>
            <w:sz w:val="24"/>
            <w:szCs w:val="24"/>
          </w:rPr>
          <w:delText>Differences were normally distributed so no data transformations were necessary.</w:delText>
        </w:r>
      </w:del>
      <w:ins w:id="11" w:author="Microsoft Office User" w:date="2015-12-21T14:03:00Z">
        <w:r w:rsidR="009C37E5">
          <w:rPr>
            <w:rFonts w:ascii="Arial" w:hAnsi="Arial" w:cs="Arial"/>
            <w:sz w:val="24"/>
            <w:szCs w:val="24"/>
          </w:rPr>
          <w:t xml:space="preserve">We tested many of the population characteristics to see if there was any difference between the two sized nets. </w:t>
        </w:r>
      </w:ins>
      <w:ins w:id="12" w:author="Microsoft Office User" w:date="2016-01-03T14:56:00Z">
        <w:r w:rsidR="001C583F">
          <w:rPr>
            <w:rFonts w:ascii="Arial" w:hAnsi="Arial" w:cs="Arial"/>
            <w:sz w:val="24"/>
            <w:szCs w:val="24"/>
          </w:rPr>
          <w:t xml:space="preserve">Our main questions of interest are 1) Is there a difference in abundance of Mysids caught </w:t>
        </w:r>
      </w:ins>
      <w:ins w:id="13" w:author="Microsoft Office User" w:date="2016-01-03T14:57:00Z">
        <w:r w:rsidR="001C583F">
          <w:rPr>
            <w:rFonts w:ascii="Arial" w:hAnsi="Arial" w:cs="Arial"/>
            <w:sz w:val="24"/>
            <w:szCs w:val="24"/>
          </w:rPr>
          <w:t xml:space="preserve">between the two nets, 2) Is there a difference in mean length of </w:t>
        </w:r>
      </w:ins>
      <w:ins w:id="14" w:author="Microsoft Office User" w:date="2016-01-03T14:58:00Z">
        <w:r w:rsidR="001C583F">
          <w:rPr>
            <w:rFonts w:ascii="Arial" w:hAnsi="Arial" w:cs="Arial"/>
            <w:sz w:val="24"/>
            <w:szCs w:val="24"/>
          </w:rPr>
          <w:t xml:space="preserve">Mysids caught between the two nets, </w:t>
        </w:r>
      </w:ins>
      <w:ins w:id="15" w:author="Microsoft Office User" w:date="2016-01-03T14:59:00Z">
        <w:r w:rsidR="00867CD0">
          <w:rPr>
            <w:rFonts w:ascii="Arial" w:hAnsi="Arial" w:cs="Arial"/>
            <w:sz w:val="24"/>
            <w:szCs w:val="24"/>
          </w:rPr>
          <w:t xml:space="preserve">and </w:t>
        </w:r>
      </w:ins>
      <w:ins w:id="16" w:author="Microsoft Office User" w:date="2016-01-03T14:58:00Z">
        <w:r w:rsidR="001C583F">
          <w:rPr>
            <w:rFonts w:ascii="Arial" w:hAnsi="Arial" w:cs="Arial"/>
            <w:sz w:val="24"/>
            <w:szCs w:val="24"/>
          </w:rPr>
          <w:t xml:space="preserve">3) </w:t>
        </w:r>
        <w:r w:rsidR="00F84969">
          <w:rPr>
            <w:rFonts w:ascii="Arial" w:hAnsi="Arial" w:cs="Arial"/>
            <w:sz w:val="24"/>
            <w:szCs w:val="24"/>
          </w:rPr>
          <w:t>Does the count when broken down by age and sex class differ bet</w:t>
        </w:r>
      </w:ins>
      <w:ins w:id="17" w:author="Microsoft Office User" w:date="2016-01-03T14:59:00Z">
        <w:r w:rsidR="00F84969">
          <w:rPr>
            <w:rFonts w:ascii="Arial" w:hAnsi="Arial" w:cs="Arial"/>
            <w:sz w:val="24"/>
            <w:szCs w:val="24"/>
          </w:rPr>
          <w:t>w</w:t>
        </w:r>
      </w:ins>
      <w:ins w:id="18" w:author="Microsoft Office User" w:date="2016-01-03T14:58:00Z">
        <w:r w:rsidR="00F84969">
          <w:rPr>
            <w:rFonts w:ascii="Arial" w:hAnsi="Arial" w:cs="Arial"/>
            <w:sz w:val="24"/>
            <w:szCs w:val="24"/>
          </w:rPr>
          <w:t>een the t</w:t>
        </w:r>
      </w:ins>
      <w:ins w:id="19" w:author="Microsoft Office User" w:date="2016-01-03T14:59:00Z">
        <w:r w:rsidR="00F84969">
          <w:rPr>
            <w:rFonts w:ascii="Arial" w:hAnsi="Arial" w:cs="Arial"/>
            <w:sz w:val="24"/>
            <w:szCs w:val="24"/>
          </w:rPr>
          <w:t>w</w:t>
        </w:r>
      </w:ins>
      <w:ins w:id="20" w:author="Microsoft Office User" w:date="2016-01-03T14:58:00Z">
        <w:r w:rsidR="00F84969">
          <w:rPr>
            <w:rFonts w:ascii="Arial" w:hAnsi="Arial" w:cs="Arial"/>
            <w:sz w:val="24"/>
            <w:szCs w:val="24"/>
          </w:rPr>
          <w:t>o</w:t>
        </w:r>
        <w:r w:rsidR="00867CD0">
          <w:rPr>
            <w:rFonts w:ascii="Arial" w:hAnsi="Arial" w:cs="Arial"/>
            <w:sz w:val="24"/>
            <w:szCs w:val="24"/>
          </w:rPr>
          <w:t xml:space="preserve"> net sizes</w:t>
        </w:r>
      </w:ins>
      <w:ins w:id="21" w:author="Microsoft Office User" w:date="2016-01-03T14:59:00Z">
        <w:r w:rsidR="00867CD0">
          <w:rPr>
            <w:rFonts w:ascii="Arial" w:hAnsi="Arial" w:cs="Arial"/>
            <w:sz w:val="24"/>
            <w:szCs w:val="24"/>
          </w:rPr>
          <w:t>.</w:t>
        </w:r>
      </w:ins>
    </w:p>
    <w:p w14:paraId="1922AC7E" w14:textId="33BEAD75" w:rsidR="006A469F" w:rsidRPr="00CF497C" w:rsidRDefault="006A469F">
      <w:pPr>
        <w:spacing w:after="0" w:line="240" w:lineRule="auto"/>
        <w:rPr>
          <w:ins w:id="22" w:author="Microsoft Office User" w:date="2015-12-21T14:17:00Z"/>
          <w:rFonts w:ascii="Arial" w:hAnsi="Arial" w:cs="Arial"/>
          <w:rPrChange w:id="23" w:author="Microsoft Office User" w:date="2015-12-21T14:18:00Z">
            <w:rPr>
              <w:ins w:id="24" w:author="Microsoft Office User" w:date="2015-12-21T14:17:00Z"/>
            </w:rPr>
          </w:rPrChange>
        </w:rPr>
        <w:pPrChange w:id="25" w:author="Microsoft Office User" w:date="2015-12-21T14:18:00Z">
          <w:pPr>
            <w:pStyle w:val="FirstParagraph"/>
          </w:pPr>
        </w:pPrChange>
      </w:pPr>
      <w:ins w:id="26" w:author="Microsoft Office User" w:date="2015-12-21T14:05:00Z">
        <w:r>
          <w:rPr>
            <w:rFonts w:ascii="Arial" w:hAnsi="Arial" w:cs="Arial"/>
            <w:sz w:val="24"/>
            <w:szCs w:val="24"/>
          </w:rPr>
          <w:t xml:space="preserve">1) We test if the abundance of Mysids caught differs between the two nets. </w:t>
        </w:r>
        <w:r>
          <w:t>By looking at the distributions of counts across time, we see that they are similar between net sizes, but the normality of the counts is questionable.</w:t>
        </w:r>
      </w:ins>
    </w:p>
    <w:p w14:paraId="106BD832" w14:textId="77777777" w:rsidR="00CF497C" w:rsidRDefault="00CF497C">
      <w:pPr>
        <w:rPr>
          <w:ins w:id="27" w:author="Microsoft Office User" w:date="2015-12-21T14:18:00Z"/>
        </w:rPr>
        <w:pPrChange w:id="28" w:author="Microsoft Office User" w:date="2015-12-21T14:17:00Z">
          <w:pPr>
            <w:pStyle w:val="FirstParagraph"/>
          </w:pPr>
        </w:pPrChange>
      </w:pPr>
      <w:ins w:id="29" w:author="Microsoft Office User" w:date="2015-12-21T14:18:00Z">
        <w:r w:rsidRPr="002F4E9F">
          <w:rPr>
            <w:noProof/>
          </w:rPr>
          <w:drawing>
            <wp:inline distT="0" distB="0" distL="0" distR="0" wp14:anchorId="6EABCCD5" wp14:editId="4FDDF0C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plotCoun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ins>
    </w:p>
    <w:p w14:paraId="58F02E41" w14:textId="04870C49" w:rsidR="006A469F" w:rsidRDefault="006A469F" w:rsidP="006A469F">
      <w:pPr>
        <w:pStyle w:val="FirstParagraph"/>
        <w:rPr>
          <w:ins w:id="30" w:author="Microsoft Office User" w:date="2015-12-21T14:20:00Z"/>
        </w:rPr>
      </w:pPr>
      <w:ins w:id="31" w:author="Microsoft Office User" w:date="2015-12-21T14:05:00Z">
        <w:r>
          <w:t>Because counts cannot be less that zero and often are right skewed, the assumption of Normality in the data is questionable. Hence, we don't want to use Gaussian methods like linear regression and ANOVA. But, for completeness, let's look a</w:t>
        </w:r>
      </w:ins>
      <w:ins w:id="32" w:author="Microsoft Office User" w:date="2016-01-03T14:00:00Z">
        <w:r w:rsidR="002F4E9F">
          <w:t>t</w:t>
        </w:r>
      </w:ins>
      <w:ins w:id="33" w:author="Microsoft Office User" w:date="2015-12-21T14:05:00Z">
        <w:r>
          <w:t xml:space="preserve"> a paired t-test and see what the results look like with the knowledge that this analysis is less than satisfactory.</w:t>
        </w:r>
      </w:ins>
      <w:ins w:id="34" w:author="Microsoft Office User" w:date="2015-12-21T14:18:00Z">
        <w:r w:rsidR="00981C53">
          <w:t xml:space="preserve"> </w:t>
        </w:r>
      </w:ins>
      <w:ins w:id="35" w:author="Microsoft Office User" w:date="2015-12-21T14:05:00Z">
        <w:r>
          <w:t>From the paired t-test, we find that there is no significant difference (</w:t>
        </w:r>
        <m:oMath>
          <m:r>
            <w:rPr>
              <w:rFonts w:ascii="Cambria Math" w:hAnsi="Cambria Math"/>
            </w:rPr>
            <m:t>t</m:t>
          </m:r>
        </m:oMath>
        <w:r>
          <w:t xml:space="preserve"> = 0.069, </w:t>
        </w:r>
        <m:oMath>
          <m:r>
            <w:rPr>
              <w:rFonts w:ascii="Cambria Math" w:hAnsi="Cambria Math"/>
            </w:rPr>
            <m:t>df</m:t>
          </m:r>
        </m:oMath>
        <w:r>
          <w:t xml:space="preserve"> = 39, </w:t>
        </w:r>
        <m:oMath>
          <m:r>
            <w:rPr>
              <w:rFonts w:ascii="Cambria Math" w:hAnsi="Cambria Math"/>
            </w:rPr>
            <m:t>p</m:t>
          </m:r>
        </m:oMath>
        <w:r>
          <w:t xml:space="preserve">-value = </w:t>
        </w:r>
        <w:proofErr w:type="gramStart"/>
        <w:r>
          <w:t>0.945 )</w:t>
        </w:r>
        <w:proofErr w:type="gramEnd"/>
        <w:r>
          <w:t xml:space="preserve"> in expected counts</w:t>
        </w:r>
      </w:ins>
      <w:ins w:id="36" w:author="Microsoft Office User" w:date="2015-12-21T14:18:00Z">
        <w:r w:rsidR="00DA10E1">
          <w:t>, matching our intuition from the histograms</w:t>
        </w:r>
      </w:ins>
      <w:ins w:id="37" w:author="Microsoft Office User" w:date="2015-12-21T14:05:00Z">
        <w:r>
          <w:t>.</w:t>
        </w:r>
      </w:ins>
    </w:p>
    <w:p w14:paraId="174D80B0" w14:textId="77777777" w:rsidR="00E46150" w:rsidRDefault="00E46150">
      <w:pPr>
        <w:pStyle w:val="BodyText"/>
        <w:rPr>
          <w:ins w:id="38" w:author="Microsoft Office User" w:date="2015-12-21T14:20:00Z"/>
        </w:rPr>
        <w:pPrChange w:id="39" w:author="Microsoft Office User" w:date="2015-12-21T14:20:00Z">
          <w:pPr>
            <w:pStyle w:val="FirstParagraph"/>
          </w:pPr>
        </w:pPrChange>
      </w:pPr>
    </w:p>
    <w:p w14:paraId="07AB9FE2" w14:textId="430E6C90" w:rsidR="00E46150" w:rsidRDefault="00E46150" w:rsidP="00E46150">
      <w:pPr>
        <w:pStyle w:val="BodyText"/>
        <w:rPr>
          <w:ins w:id="40" w:author="Microsoft Office User" w:date="2015-12-21T14:26:00Z"/>
        </w:rPr>
      </w:pPr>
      <w:ins w:id="41" w:author="Microsoft Office User" w:date="2015-12-21T14:26:00Z">
        <w:r>
          <w:lastRenderedPageBreak/>
          <w:t>From these histograms and initial paired t-tests, we see little differe</w:t>
        </w:r>
        <w:r w:rsidR="009408C3">
          <w:t xml:space="preserve">nces between the two net sizes. </w:t>
        </w:r>
        <w:r>
          <w:t>We test this formally by fitting a model to compare if the count of shrimp caught by the large net is the same as the count of shrimp caught by the large net, after normalizing for the area of the two nets and controlling for covariates</w:t>
        </w:r>
      </w:ins>
      <w:ins w:id="42" w:author="Microsoft Office User" w:date="2015-12-21T14:27:00Z">
        <w:r w:rsidR="00365C4A">
          <w:t xml:space="preserve"> of sampling date and location</w:t>
        </w:r>
      </w:ins>
      <w:ins w:id="43" w:author="Microsoft Office User" w:date="2015-12-21T14:26:00Z">
        <w:r>
          <w:t>. Because counts cannot be less that zero and often are right skewed, the assumption of Normality in the data is questionable. Hence, we don't want to use Gaussian methods like linear regression and ANOVA.</w:t>
        </w:r>
        <w:r w:rsidR="00FB661A">
          <w:t xml:space="preserve"> Instead, t</w:t>
        </w:r>
        <w:r>
          <w:t xml:space="preserve">he class of models known a generalized linear models </w:t>
        </w:r>
        <w:r w:rsidR="00C24F3B">
          <w:t>(</w:t>
        </w:r>
        <w:proofErr w:type="spellStart"/>
        <w:r>
          <w:t>glms</w:t>
        </w:r>
        <w:proofErr w:type="spellEnd"/>
        <w:r>
          <w:t xml:space="preserve">) offers a solution. These models allow for regression models that control for the effects of covariates like linear regression but do not assume the normal distribution. For count data, there are two natural distributions to use: </w:t>
        </w:r>
        <w:proofErr w:type="gramStart"/>
        <w:r>
          <w:t>the</w:t>
        </w:r>
        <w:proofErr w:type="gramEnd"/>
        <w:r>
          <w:t xml:space="preserve"> Poisson distribution and the negative binomial distribution. The Poisson distribution has the strong assumption that the mean equals the variance, which is often not met in practical datasets. In our data, the count means are </w:t>
        </w:r>
        <m:oMath>
          <m:r>
            <w:rPr>
              <w:rFonts w:ascii="Cambria Math" w:hAnsi="Cambria Math"/>
            </w:rPr>
            <m:t>(183.2,182.3)</m:t>
          </m:r>
        </m:oMath>
        <w:r>
          <w:t xml:space="preserve"> and the </w:t>
        </w:r>
        <w:bookmarkStart w:id="44" w:name="_GoBack"/>
        <w:bookmarkEnd w:id="44"/>
        <w:r>
          <w:t xml:space="preserve">variances are </w:t>
        </w:r>
        <m:oMath>
          <m:r>
            <w:rPr>
              <w:rFonts w:ascii="Cambria Math" w:hAnsi="Cambria Math"/>
            </w:rPr>
            <m:t>(1.524×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,1.795×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oMath>
        <w:r>
          <w:t xml:space="preserve">, for the small and large nets, respectively. </w:t>
        </w:r>
      </w:ins>
      <w:ins w:id="45" w:author="Microsoft Office User" w:date="2015-12-21T14:28:00Z">
        <w:r w:rsidR="00AA0074">
          <w:t xml:space="preserve">Clearly these are not equal and the Poisson model is not adequate. </w:t>
        </w:r>
      </w:ins>
      <w:proofErr w:type="gramStart"/>
      <w:ins w:id="46" w:author="Microsoft Office User" w:date="2015-12-21T14:26:00Z">
        <w:r>
          <w:t>Therefore</w:t>
        </w:r>
        <w:proofErr w:type="gramEnd"/>
        <w:r>
          <w:t xml:space="preserve"> we use a negative binomial model</w:t>
        </w:r>
      </w:ins>
    </w:p>
    <w:p w14:paraId="5E215147" w14:textId="77777777" w:rsidR="00E46150" w:rsidRDefault="004C16D0" w:rsidP="00E46150">
      <w:pPr>
        <w:pStyle w:val="BodyText"/>
        <w:rPr>
          <w:ins w:id="47" w:author="Microsoft Office User" w:date="2015-12-21T14:26:00Z"/>
        </w:rPr>
      </w:pPr>
      <m:oMathPara>
        <m:oMathParaPr>
          <m:jc m:val="center"/>
        </m:oMathParaPr>
        <m:oMath>
          <m:sSub>
            <m:sSubPr>
              <m:ctrlPr>
                <w:ins w:id="48" w:author="Microsoft Office User" w:date="2015-12-21T14:26:00Z">
                  <w:rPr>
                    <w:rFonts w:ascii="Cambria Math" w:hAnsi="Cambria Math"/>
                  </w:rPr>
                </w:ins>
              </m:ctrlPr>
            </m:sSubPr>
            <m:e>
              <w:ins w:id="49" w:author="Microsoft Office User" w:date="2015-12-21T14:26:00Z">
                <m:r>
                  <w:rPr>
                    <w:rFonts w:ascii="Cambria Math" w:hAnsi="Cambria Math"/>
                  </w:rPr>
                  <m:t>y</m:t>
                </m:r>
              </w:ins>
            </m:e>
            <m:sub>
              <w:ins w:id="50" w:author="Microsoft Office User" w:date="2015-12-21T14:26:00Z">
                <m:r>
                  <w:rPr>
                    <w:rFonts w:ascii="Cambria Math" w:hAnsi="Cambria Math"/>
                  </w:rPr>
                  <m:t>i</m:t>
                </m:r>
              </w:ins>
            </m:sub>
          </m:sSub>
          <w:ins w:id="51" w:author="Microsoft Office User" w:date="2015-12-21T14:26:00Z">
            <m:r>
              <w:rPr>
                <w:rFonts w:ascii="Cambria Math" w:hAnsi="Cambria Math"/>
              </w:rPr>
              <m:t>∼</m:t>
            </m:r>
            <m:r>
              <m:rPr>
                <m:sty m:val="p"/>
              </m:rPr>
              <w:rPr>
                <w:rFonts w:ascii="Cambria Math" w:hAnsi="Cambria Math"/>
              </w:rPr>
              <m:t>NegBin</m:t>
            </m:r>
            <m:r>
              <w:rPr>
                <w:rFonts w:ascii="Cambria Math" w:hAnsi="Cambria Math"/>
              </w:rPr>
              <m:t>(</m:t>
            </m:r>
          </w:ins>
          <m:sSub>
            <m:sSubPr>
              <m:ctrlPr>
                <w:ins w:id="52" w:author="Microsoft Office User" w:date="2015-12-21T14:26:00Z">
                  <w:rPr>
                    <w:rFonts w:ascii="Cambria Math" w:hAnsi="Cambria Math"/>
                  </w:rPr>
                </w:ins>
              </m:ctrlPr>
            </m:sSubPr>
            <m:e>
              <w:ins w:id="53" w:author="Microsoft Office User" w:date="2015-12-21T14:26:00Z">
                <m:r>
                  <w:rPr>
                    <w:rFonts w:ascii="Cambria Math" w:hAnsi="Cambria Math"/>
                  </w:rPr>
                  <m:t>μ</m:t>
                </m:r>
              </w:ins>
            </m:e>
            <m:sub>
              <w:ins w:id="54" w:author="Microsoft Office User" w:date="2015-12-21T14:26:00Z">
                <m:r>
                  <w:rPr>
                    <w:rFonts w:ascii="Cambria Math" w:hAnsi="Cambria Math"/>
                  </w:rPr>
                  <m:t>i</m:t>
                </m:r>
              </w:ins>
            </m:sub>
          </m:sSub>
          <w:ins w:id="55" w:author="Microsoft Office User" w:date="2015-12-21T14:26:00Z">
            <m:r>
              <w:rPr>
                <w:rFonts w:ascii="Cambria Math" w:hAnsi="Cambria Math"/>
              </w:rPr>
              <m:t>,ϕ),</m:t>
            </m:r>
          </w:ins>
        </m:oMath>
      </m:oMathPara>
    </w:p>
    <w:p w14:paraId="3F380921" w14:textId="04246136" w:rsidR="00E46150" w:rsidRDefault="00E46150" w:rsidP="00E46150">
      <w:pPr>
        <w:pStyle w:val="BodyText"/>
        <w:rPr>
          <w:ins w:id="56" w:author="Microsoft Office User" w:date="2015-12-21T14:26:00Z"/>
        </w:rPr>
      </w:pPr>
      <w:ins w:id="57" w:author="Microsoft Office User" w:date="2015-12-21T14:26:00Z">
        <w:r>
          <w:t xml:space="preserve">where </w:t>
        </w:r>
        <m:oMath>
          <m:r>
            <w:rPr>
              <w:rFonts w:ascii="Cambria Math" w:hAnsi="Cambria Math"/>
            </w:rPr>
            <m:t>μ</m:t>
          </m:r>
        </m:oMath>
      </w:ins>
      <w:ins w:id="58" w:author="Microsoft Office User" w:date="2015-12-21T14:29:00Z">
        <w:r w:rsidR="008E13E9" w:rsidRPr="008E13E9">
          <w:rPr>
            <w:rFonts w:eastAsiaTheme="minorEastAsia"/>
            <w:vertAlign w:val="subscript"/>
            <w:rPrChange w:id="59" w:author="Microsoft Office User" w:date="2015-12-21T14:29:00Z">
              <w:rPr>
                <w:rFonts w:eastAsiaTheme="minorEastAsia"/>
              </w:rPr>
            </w:rPrChange>
          </w:rPr>
          <w:t>i</w:t>
        </w:r>
      </w:ins>
      <w:ins w:id="60" w:author="Microsoft Office User" w:date="2015-12-21T14:26:00Z">
        <w:r>
          <w:t xml:space="preserve"> is the mean of the negative binomial distribution and </w:t>
        </w:r>
        <m:oMath>
          <m:r>
            <w:rPr>
              <w:rFonts w:ascii="Cambria Math" w:hAnsi="Cambria Math"/>
            </w:rPr>
            <m:t>ϕ</m:t>
          </m:r>
        </m:oMath>
        <w:r>
          <w:t xml:space="preserve"> is an overdispersion parameter that allows for the mean and variance to be different. We model </w:t>
        </w:r>
        <m:oMath>
          <m:r>
            <w:rPr>
              <w:rFonts w:ascii="Cambria Math" w:hAnsi="Cambria Math"/>
            </w:rPr>
            <m:t>μ</m:t>
          </m:r>
        </m:oMath>
      </w:ins>
      <w:ins w:id="61" w:author="Microsoft Office User" w:date="2015-12-21T14:29:00Z">
        <w:r w:rsidR="0053789D">
          <w:rPr>
            <w:rFonts w:eastAsiaTheme="minorEastAsia"/>
            <w:vertAlign w:val="subscript"/>
          </w:rPr>
          <w:t>i</w:t>
        </w:r>
      </w:ins>
      <w:ins w:id="62" w:author="Microsoft Office User" w:date="2015-12-21T14:26:00Z">
        <w:r>
          <w:t xml:space="preserve"> with covariates using a log link function</w:t>
        </w:r>
      </w:ins>
    </w:p>
    <w:p w14:paraId="63C305E3" w14:textId="77777777" w:rsidR="00E46150" w:rsidRDefault="004C16D0" w:rsidP="00E46150">
      <w:pPr>
        <w:pStyle w:val="BodyText"/>
        <w:rPr>
          <w:ins w:id="63" w:author="Microsoft Office User" w:date="2015-12-21T14:26:00Z"/>
        </w:rPr>
      </w:pPr>
      <m:oMathPara>
        <m:oMathParaPr>
          <m:jc m:val="center"/>
        </m:oMathParaPr>
        <m:oMath>
          <m:sSub>
            <m:sSubPr>
              <m:ctrlPr>
                <w:ins w:id="64" w:author="Microsoft Office User" w:date="2015-12-21T14:26:00Z">
                  <w:rPr>
                    <w:rFonts w:ascii="Cambria Math" w:hAnsi="Cambria Math"/>
                  </w:rPr>
                </w:ins>
              </m:ctrlPr>
            </m:sSubPr>
            <m:e>
              <w:ins w:id="65" w:author="Microsoft Office User" w:date="2015-12-21T14:26:00Z">
                <m:r>
                  <w:rPr>
                    <w:rFonts w:ascii="Cambria Math" w:hAnsi="Cambria Math"/>
                  </w:rPr>
                  <m:t>μ</m:t>
                </m:r>
              </w:ins>
            </m:e>
            <m:sub>
              <w:ins w:id="66" w:author="Microsoft Office User" w:date="2015-12-21T14:26:00Z">
                <m:r>
                  <w:rPr>
                    <w:rFonts w:ascii="Cambria Math" w:hAnsi="Cambria Math"/>
                  </w:rPr>
                  <m:t>i</m:t>
                </m:r>
              </w:ins>
            </m:sub>
          </m:sSub>
          <w:ins w:id="67" w:author="Microsoft Office User" w:date="2015-12-21T14:26:00Z">
            <m:r>
              <w:rPr>
                <w:rFonts w:ascii="Cambria Math" w:hAnsi="Cambria Math"/>
              </w:rPr>
              <m:t>=log(</m:t>
            </m:r>
          </w:ins>
          <m:sSub>
            <m:sSubPr>
              <m:ctrlPr>
                <w:ins w:id="68" w:author="Microsoft Office User" w:date="2015-12-21T14:26:00Z">
                  <w:rPr>
                    <w:rFonts w:ascii="Cambria Math" w:hAnsi="Cambria Math"/>
                  </w:rPr>
                </w:ins>
              </m:ctrlPr>
            </m:sSubPr>
            <m:e>
              <w:ins w:id="69" w:author="Microsoft Office User" w:date="2015-12-21T14:26:00Z">
                <m:r>
                  <m:rPr>
                    <m:sty m:val="b"/>
                  </m:rPr>
                  <w:rPr>
                    <w:rFonts w:ascii="Cambria Math" w:hAnsi="Cambria Math"/>
                  </w:rPr>
                  <m:t>X</m:t>
                </m:r>
              </w:ins>
            </m:e>
            <m:sub>
              <w:ins w:id="70" w:author="Microsoft Office User" w:date="2015-12-21T14:26:00Z">
                <m:r>
                  <w:rPr>
                    <w:rFonts w:ascii="Cambria Math" w:hAnsi="Cambria Math"/>
                  </w:rPr>
                  <m:t>i</m:t>
                </m:r>
              </w:ins>
            </m:sub>
          </m:sSub>
          <w:ins w:id="71" w:author="Microsoft Office User" w:date="2015-12-21T14:26:00Z">
            <m:r>
              <m:rPr>
                <m:sty m:val="b"/>
              </m:rPr>
              <w:rPr>
                <w:rFonts w:ascii="Cambria Math" w:hAnsi="Cambria Math"/>
              </w:rPr>
              <m:t>β</m:t>
            </m:r>
            <m:r>
              <w:rPr>
                <w:rFonts w:ascii="Cambria Math" w:hAnsi="Cambria Math"/>
              </w:rPr>
              <m:t>),</m:t>
            </m:r>
          </w:ins>
        </m:oMath>
      </m:oMathPara>
    </w:p>
    <w:p w14:paraId="4BC5B992" w14:textId="77777777" w:rsidR="00E46150" w:rsidRDefault="00E46150" w:rsidP="00E46150">
      <w:pPr>
        <w:pStyle w:val="BodyText"/>
        <w:rPr>
          <w:ins w:id="72" w:author="Microsoft Office User" w:date="2015-12-21T14:26:00Z"/>
        </w:rPr>
      </w:pPr>
      <w:ins w:id="73" w:author="Microsoft Office User" w:date="2015-12-21T14:26:00Z">
        <w:r>
          <w:t xml:space="preserve">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the set of covariates for observation </w:t>
        </w:r>
        <m:oMath>
          <m:r>
            <w:rPr>
              <w:rFonts w:ascii="Cambria Math" w:hAnsi="Cambria Math"/>
            </w:rPr>
            <m:t>i</m:t>
          </m:r>
        </m:oMath>
        <w:r>
          <w:t xml:space="preserve">. Then we perform inference on our coefficients </w:t>
        </w:r>
        <m:oMath>
          <m:r>
            <m:rPr>
              <m:sty m:val="b"/>
            </m:rPr>
            <w:rPr>
              <w:rFonts w:ascii="Cambria Math" w:hAnsi="Cambria Math"/>
            </w:rPr>
            <m:t>β</m:t>
          </m:r>
        </m:oMath>
        <w:r>
          <w:t xml:space="preserve">, where the interpretation of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is a percent change in count per unit change in </w:t>
        </w:r>
        <m:oMath>
          <m:sSub>
            <m:sSubPr>
              <m:ctrlPr>
                <w:rPr>
                  <w:rFonts w:ascii="Cambria Math" w:hAnsi="Cambria Math"/>
                </w:rPr>
              </m:ctrlPr>
            </m:sSubPr>
            <m:e>
              <m:r>
                <w:rPr>
                  <w:rFonts w:ascii="Cambria Math" w:hAnsi="Cambria Math"/>
                </w:rPr>
                <m:t>X</m:t>
              </m:r>
            </m:e>
            <m:sub>
              <m:r>
                <w:rPr>
                  <w:rFonts w:ascii="Cambria Math" w:hAnsi="Cambria Math"/>
                </w:rPr>
                <m:t>ij</m:t>
              </m:r>
            </m:sub>
          </m:sSub>
        </m:oMath>
        <w:r>
          <w:t>.</w:t>
        </w:r>
      </w:ins>
    </w:p>
    <w:p w14:paraId="4AF34A5F" w14:textId="77A0CA5E" w:rsidR="00D05E7F" w:rsidRDefault="00E46150" w:rsidP="000C1AC5">
      <w:pPr>
        <w:pStyle w:val="FirstParagraph"/>
        <w:rPr>
          <w:rFonts w:ascii="Arial" w:hAnsi="Arial" w:cs="Arial"/>
        </w:rPr>
      </w:pPr>
      <w:ins w:id="74" w:author="Microsoft Office User" w:date="2015-12-21T14:26:00Z">
        <w:r>
          <w:t xml:space="preserve">To test for a change in total counts between the two net sizes, we construct a negative </w:t>
        </w:r>
      </w:ins>
      <w:ins w:id="75" w:author="Microsoft Office User" w:date="2015-12-21T14:35:00Z">
        <w:r w:rsidR="00C24F3B">
          <w:t>binomial</w:t>
        </w:r>
      </w:ins>
      <w:ins w:id="76" w:author="Microsoft Office User" w:date="2015-12-21T14:26:00Z">
        <w:r>
          <w:t xml:space="preserve"> regression model that examines the effects of net size, date of sampling and the interaction between net size and sampling date. The results shown below show that there is no evidence of an effect on the number of counts observed between the two net sizes </w:t>
        </w:r>
      </w:ins>
      <w:ins w:id="77" w:author="Microsoft Office User" w:date="2015-12-21T14:31:00Z">
        <w:r w:rsidR="000C1AC5">
          <w:t>(</w:t>
        </w:r>
        <m:oMath>
          <m:r>
            <w:rPr>
              <w:rFonts w:ascii="Cambria Math" w:hAnsi="Cambria Math"/>
            </w:rPr>
            <m:t>z</m:t>
          </m:r>
        </m:oMath>
        <w:r w:rsidR="000C1AC5">
          <w:t xml:space="preserve">-value = 0.095, </w:t>
        </w:r>
        <m:oMath>
          <m:r>
            <w:rPr>
              <w:rFonts w:ascii="Cambria Math" w:hAnsi="Cambria Math"/>
            </w:rPr>
            <m:t>p</m:t>
          </m:r>
        </m:oMath>
        <w:r w:rsidR="000C1AC5">
          <w:t>-value=0.924).</w:t>
        </w:r>
      </w:ins>
      <w:del w:id="78" w:author="Microsoft Office User" w:date="2015-12-21T14:04:00Z">
        <w:r w:rsidR="00DE3C4F" w:rsidDel="009C37E5">
          <w:rPr>
            <w:rFonts w:ascii="Arial" w:hAnsi="Arial" w:cs="Arial"/>
          </w:rPr>
          <w:delText xml:space="preserve"> </w:delText>
        </w:r>
      </w:del>
    </w:p>
    <w:p w14:paraId="56131CE8" w14:textId="06A3C848" w:rsidR="00236F3B" w:rsidRDefault="00D05E7F" w:rsidP="00236F3B">
      <w:pPr>
        <w:pStyle w:val="FirstParagraph"/>
        <w:rPr>
          <w:ins w:id="79" w:author="Microsoft Office User" w:date="2015-12-21T14:33:00Z"/>
        </w:rPr>
      </w:pPr>
      <w:r>
        <w:rPr>
          <w:rFonts w:ascii="Arial" w:hAnsi="Arial" w:cs="Arial"/>
        </w:rPr>
        <w:t>2)</w:t>
      </w:r>
      <w:del w:id="80" w:author="Microsoft Office User" w:date="2015-12-21T14:31:00Z">
        <w:r w:rsidR="00EA2395" w:rsidDel="00FF1C0C">
          <w:rPr>
            <w:rFonts w:ascii="Arial" w:hAnsi="Arial" w:cs="Arial"/>
          </w:rPr>
          <w:delText xml:space="preserve">We used 2-way ANOVA </w:delText>
        </w:r>
        <w:r w:rsidR="001C19BF" w:rsidDel="00FF1C0C">
          <w:rPr>
            <w:rFonts w:ascii="Arial" w:hAnsi="Arial" w:cs="Arial"/>
          </w:rPr>
          <w:delText xml:space="preserve">with </w:delText>
        </w:r>
        <w:r w:rsidR="0054377C" w:rsidDel="00FF1C0C">
          <w:rPr>
            <w:rFonts w:ascii="Arial" w:hAnsi="Arial" w:cs="Arial"/>
          </w:rPr>
          <w:delText xml:space="preserve">the </w:delText>
        </w:r>
        <w:r w:rsidR="001C19BF" w:rsidDel="00FF1C0C">
          <w:rPr>
            <w:rFonts w:ascii="Arial" w:hAnsi="Arial" w:cs="Arial"/>
          </w:rPr>
          <w:delText xml:space="preserve">paired structure in the data incorporated </w:delText>
        </w:r>
        <w:r w:rsidR="00EA2395" w:rsidDel="00FF1C0C">
          <w:rPr>
            <w:rFonts w:ascii="Arial" w:hAnsi="Arial" w:cs="Arial"/>
          </w:rPr>
          <w:delText>to test for effects of net size, month and net size*month interaction</w:delText>
        </w:r>
      </w:del>
      <w:ins w:id="81" w:author="Microsoft Office User" w:date="2015-12-21T14:31:00Z">
        <w:r w:rsidR="00FF1C0C">
          <w:rPr>
            <w:rFonts w:ascii="Arial" w:hAnsi="Arial" w:cs="Arial"/>
          </w:rPr>
          <w:t xml:space="preserve">The next population characteristic of interest is whether we are catching the </w:t>
        </w:r>
      </w:ins>
      <w:ins w:id="82" w:author="Microsoft Office User" w:date="2015-12-21T14:32:00Z">
        <w:r w:rsidR="00621737">
          <w:rPr>
            <w:rFonts w:ascii="Arial" w:hAnsi="Arial" w:cs="Arial"/>
          </w:rPr>
          <w:t>sam</w:t>
        </w:r>
      </w:ins>
      <w:ins w:id="83" w:author="Microsoft Office User" w:date="2015-12-21T14:33:00Z">
        <w:r w:rsidR="00236F3B">
          <w:rPr>
            <w:rFonts w:ascii="Arial" w:hAnsi="Arial" w:cs="Arial"/>
          </w:rPr>
          <w:t>e</w:t>
        </w:r>
      </w:ins>
      <w:ins w:id="84" w:author="Microsoft Office User" w:date="2015-12-21T14:32:00Z">
        <w:r w:rsidR="00621737">
          <w:rPr>
            <w:rFonts w:ascii="Arial" w:hAnsi="Arial" w:cs="Arial"/>
          </w:rPr>
          <w:t xml:space="preserve"> size Mysids with each net</w:t>
        </w:r>
      </w:ins>
      <w:r w:rsidR="00EA2395">
        <w:rPr>
          <w:rFonts w:ascii="Arial" w:hAnsi="Arial" w:cs="Arial"/>
        </w:rPr>
        <w:t>.</w:t>
      </w:r>
      <w:r>
        <w:rPr>
          <w:rFonts w:ascii="Arial" w:hAnsi="Arial" w:cs="Arial"/>
        </w:rPr>
        <w:t xml:space="preserve"> </w:t>
      </w:r>
      <w:ins w:id="85" w:author="Microsoft Office User" w:date="2015-12-21T14:33:00Z">
        <w:r w:rsidR="007941D3">
          <w:t>First we</w:t>
        </w:r>
        <w:r w:rsidR="00236F3B">
          <w:t xml:space="preserve"> </w:t>
        </w:r>
        <w:r w:rsidR="007941D3">
          <w:t>examine</w:t>
        </w:r>
        <w:r w:rsidR="00236F3B">
          <w:t xml:space="preserve"> some histograms and get an idea of what the </w:t>
        </w:r>
      </w:ins>
      <w:ins w:id="86" w:author="Microsoft Office User" w:date="2015-12-21T14:35:00Z">
        <w:r w:rsidR="007A2274">
          <w:t xml:space="preserve">length </w:t>
        </w:r>
      </w:ins>
      <w:ins w:id="87" w:author="Microsoft Office User" w:date="2015-12-21T14:33:00Z">
        <w:r w:rsidR="007A2274">
          <w:t>data are.</w:t>
        </w:r>
      </w:ins>
    </w:p>
    <w:p w14:paraId="25BD680D" w14:textId="77777777" w:rsidR="00236F3B" w:rsidRDefault="00236F3B" w:rsidP="00236F3B">
      <w:pPr>
        <w:pStyle w:val="FirstParagraph"/>
        <w:rPr>
          <w:ins w:id="88" w:author="Microsoft Office User" w:date="2015-12-21T14:33:00Z"/>
        </w:rPr>
      </w:pPr>
      <w:ins w:id="89" w:author="Microsoft Office User" w:date="2015-12-21T14:33:00Z">
        <w:r>
          <w:rPr>
            <w:noProof/>
          </w:rPr>
          <w:lastRenderedPageBreak/>
          <w:drawing>
            <wp:inline distT="0" distB="0" distL="0" distR="0" wp14:anchorId="641EF56A" wp14:editId="12B9C6B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ins>
    </w:p>
    <w:p w14:paraId="6E4D7CE2" w14:textId="77777777" w:rsidR="00236F3B" w:rsidRDefault="00236F3B" w:rsidP="00236F3B">
      <w:pPr>
        <w:pStyle w:val="BodyText"/>
        <w:rPr>
          <w:ins w:id="90" w:author="Microsoft Office User" w:date="2015-12-21T14:33:00Z"/>
        </w:rPr>
      </w:pPr>
      <w:ins w:id="91" w:author="Microsoft Office User" w:date="2015-12-21T14:33:00Z">
        <w:r>
          <w:t>When looking at the distribution of lengths between the two net sizes, we see that the histograms look quite similar across the different dates. What stands out is that the small net catches about a quarter of the number of shrimp, as expected by the difference in net sizes, whereas the general shapes of the histograms appear quite similar across net sizes, suggesting there is not a difference in shrimp length distribution between nets across time.</w:t>
        </w:r>
      </w:ins>
    </w:p>
    <w:p w14:paraId="3FF1CCA3" w14:textId="77777777" w:rsidR="00236F3B" w:rsidRDefault="00236F3B" w:rsidP="00236F3B">
      <w:pPr>
        <w:pStyle w:val="FirstParagraph"/>
        <w:rPr>
          <w:ins w:id="92" w:author="Microsoft Office User" w:date="2015-12-21T14:33:00Z"/>
        </w:rPr>
      </w:pPr>
      <w:ins w:id="93" w:author="Microsoft Office User" w:date="2015-12-21T14:33:00Z">
        <w:r>
          <w:rPr>
            <w:noProof/>
          </w:rPr>
          <w:lastRenderedPageBreak/>
          <w:drawing>
            <wp:inline distT="0" distB="0" distL="0" distR="0" wp14:anchorId="7C0920D6" wp14:editId="053DA11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ins>
    </w:p>
    <w:p w14:paraId="3A446215" w14:textId="77777777" w:rsidR="00236F3B" w:rsidRDefault="00236F3B" w:rsidP="00236F3B">
      <w:pPr>
        <w:pStyle w:val="BodyText"/>
        <w:rPr>
          <w:ins w:id="94" w:author="Microsoft Office User" w:date="2015-12-21T14:36:00Z"/>
        </w:rPr>
      </w:pPr>
      <w:ins w:id="95" w:author="Microsoft Office User" w:date="2015-12-21T14:33:00Z">
        <w:r>
          <w:t>When we plot the distribution of lengths between the net sizes with respect to sex class, the distributions look quite similar as well. This suggests that there is not a lot of difference in length distribution of shrimp between the two net sizes when broken down by sex class.</w:t>
        </w:r>
      </w:ins>
    </w:p>
    <w:p w14:paraId="22A1AD0A" w14:textId="77777777" w:rsidR="0033380F" w:rsidRDefault="0033380F" w:rsidP="00236F3B">
      <w:pPr>
        <w:pStyle w:val="BodyText"/>
        <w:rPr>
          <w:ins w:id="96" w:author="Microsoft Office User" w:date="2015-12-21T14:36:00Z"/>
        </w:rPr>
      </w:pPr>
    </w:p>
    <w:p w14:paraId="2B143626" w14:textId="23D61C77" w:rsidR="0033380F" w:rsidRDefault="0033380F" w:rsidP="00236F3B">
      <w:pPr>
        <w:pStyle w:val="BodyText"/>
        <w:rPr>
          <w:ins w:id="97" w:author="Microsoft Office User" w:date="2015-12-21T14:33:00Z"/>
        </w:rPr>
      </w:pPr>
      <w:ins w:id="98" w:author="Microsoft Office User" w:date="2015-12-21T14:36:00Z">
        <w:r>
          <w:t xml:space="preserve">Next, we plot histograms of the </w:t>
        </w:r>
        <w:r w:rsidR="00B61CF3">
          <w:t>sampling events (80 sampling events – 10 sites, 2 nets, 4 dates)</w:t>
        </w:r>
      </w:ins>
      <w:ins w:id="99" w:author="Microsoft Office User" w:date="2015-12-21T14:37:00Z">
        <w:r w:rsidR="00D6257B">
          <w:t xml:space="preserve"> as a paired data set.</w:t>
        </w:r>
      </w:ins>
    </w:p>
    <w:p w14:paraId="0890083E" w14:textId="77777777" w:rsidR="00236F3B" w:rsidRDefault="00236F3B" w:rsidP="00236F3B">
      <w:pPr>
        <w:pStyle w:val="FirstParagraph"/>
        <w:rPr>
          <w:ins w:id="100" w:author="Microsoft Office User" w:date="2015-12-21T14:33:00Z"/>
        </w:rPr>
      </w:pPr>
      <w:ins w:id="101" w:author="Microsoft Office User" w:date="2015-12-21T14:33:00Z">
        <w:r>
          <w:rPr>
            <w:noProof/>
          </w:rPr>
          <w:lastRenderedPageBreak/>
          <w:drawing>
            <wp:inline distT="0" distB="0" distL="0" distR="0" wp14:anchorId="28599FD6" wp14:editId="11559C3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pairedTTestLength-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ins>
    </w:p>
    <w:p w14:paraId="110B8318" w14:textId="7CDA465F" w:rsidR="00751367" w:rsidRDefault="00751367" w:rsidP="00751367">
      <w:pPr>
        <w:pStyle w:val="BodyText"/>
        <w:rPr>
          <w:ins w:id="102" w:author="Microsoft Office User" w:date="2015-12-21T14:38:00Z"/>
        </w:rPr>
      </w:pPr>
      <w:ins w:id="103" w:author="Microsoft Office User" w:date="2015-12-21T14:38:00Z">
        <w:r>
          <w:t xml:space="preserve">From the histogram of paired differences, it looks like there is some light evidence that the smaller net catches slightly smaller shrimp, although the distribution does </w:t>
        </w:r>
        <w:proofErr w:type="gramStart"/>
        <w:r>
          <w:t>seems</w:t>
        </w:r>
        <w:proofErr w:type="gramEnd"/>
        <w:r>
          <w:t xml:space="preserve"> to be centered around 0. From the paired t-test, we find that there is a significant difference (</w:t>
        </w:r>
        <m:oMath>
          <m:r>
            <w:rPr>
              <w:rFonts w:ascii="Cambria Math" w:hAnsi="Cambria Math"/>
            </w:rPr>
            <m:t>t</m:t>
          </m:r>
        </m:oMath>
        <w:r>
          <w:t xml:space="preserve"> = -2.158, </w:t>
        </w:r>
        <m:oMath>
          <m:r>
            <w:rPr>
              <w:rFonts w:ascii="Cambria Math" w:hAnsi="Cambria Math"/>
            </w:rPr>
            <m:t>df</m:t>
          </m:r>
        </m:oMath>
        <w:r>
          <w:t xml:space="preserve"> = 39, </w:t>
        </w:r>
        <m:oMath>
          <m:r>
            <w:rPr>
              <w:rFonts w:ascii="Cambria Math" w:hAnsi="Cambria Math"/>
            </w:rPr>
            <m:t>p</m:t>
          </m:r>
        </m:oMath>
        <w:r>
          <w:t xml:space="preserve">-value = </w:t>
        </w:r>
        <w:proofErr w:type="gramStart"/>
        <w:r>
          <w:t>0.037 )</w:t>
        </w:r>
        <w:proofErr w:type="gramEnd"/>
        <w:r>
          <w:t xml:space="preserve"> in expected counts, although the </w:t>
        </w:r>
        <m:oMath>
          <m:r>
            <w:rPr>
              <w:rFonts w:ascii="Cambria Math" w:hAnsi="Cambria Math"/>
            </w:rPr>
            <m:t>p</m:t>
          </m:r>
        </m:oMath>
        <w:r>
          <w:t>-value is close to the 0.05 level. Despite the statistically significant difference, the practical difference is quite small as judged by the histograms and small difference in Mysid size.</w:t>
        </w:r>
      </w:ins>
    </w:p>
    <w:p w14:paraId="10EDF6D4" w14:textId="77777777" w:rsidR="006173C1" w:rsidRDefault="00236F3B">
      <w:pPr>
        <w:spacing w:after="120"/>
        <w:rPr>
          <w:ins w:id="104" w:author="Microsoft Office User" w:date="2015-12-21T14:39:00Z"/>
        </w:rPr>
        <w:pPrChange w:id="105" w:author="Microsoft Office User" w:date="2015-12-21T14:39:00Z">
          <w:pPr>
            <w:pStyle w:val="FirstParagraph"/>
          </w:pPr>
        </w:pPrChange>
      </w:pPr>
      <w:ins w:id="106" w:author="Microsoft Office User" w:date="2015-12-21T14:33:00Z">
        <w:r>
          <w:t xml:space="preserve">To better account for the different sample sizes (the group means are from unbalanced sample sizes), we fit a linear model and a robust linear model (that assumes </w:t>
        </w:r>
        <w:proofErr w:type="spellStart"/>
        <w:r>
          <w:t>overdispersion</w:t>
        </w:r>
        <w:proofErr w:type="spellEnd"/>
        <w:r>
          <w:t xml:space="preserve"> in the data). We start by checking for </w:t>
        </w:r>
      </w:ins>
      <w:ins w:id="107" w:author="Microsoft Office User" w:date="2015-12-21T14:39:00Z">
        <w:r w:rsidR="00900942">
          <w:t>heterogeneity</w:t>
        </w:r>
      </w:ins>
      <w:ins w:id="108" w:author="Microsoft Office User" w:date="2015-12-21T14:33:00Z">
        <w:r>
          <w:t xml:space="preserve"> in the group variances.</w:t>
        </w:r>
      </w:ins>
    </w:p>
    <w:p w14:paraId="2BC734DC" w14:textId="1422CB1B" w:rsidR="00236F3B" w:rsidRDefault="00236F3B">
      <w:pPr>
        <w:spacing w:after="120"/>
        <w:rPr>
          <w:ins w:id="109" w:author="Microsoft Office User" w:date="2015-12-21T14:33:00Z"/>
        </w:rPr>
        <w:pPrChange w:id="110" w:author="Microsoft Office User" w:date="2015-12-21T14:39:00Z">
          <w:pPr>
            <w:pStyle w:val="FirstParagraph"/>
          </w:pPr>
        </w:pPrChange>
      </w:pPr>
      <w:ins w:id="111" w:author="Microsoft Office User" w:date="2015-12-21T14:33:00Z">
        <w:r w:rsidRPr="002F4E9F">
          <w:rPr>
            <w:noProof/>
          </w:rPr>
          <w:lastRenderedPageBreak/>
          <w:drawing>
            <wp:inline distT="0" distB="0" distL="0" distR="0" wp14:anchorId="1C571B7D" wp14:editId="54C649A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ysisReviewerResponse_files/figure-docx/unnamed-chunk-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ins>
    </w:p>
    <w:p w14:paraId="016AB081" w14:textId="4929AFCA" w:rsidR="00236F3B" w:rsidRDefault="00236F3B" w:rsidP="00236F3B">
      <w:pPr>
        <w:pStyle w:val="FirstParagraph"/>
        <w:rPr>
          <w:ins w:id="112" w:author="Microsoft Office User" w:date="2015-12-21T14:33:00Z"/>
        </w:rPr>
      </w:pPr>
      <w:ins w:id="113" w:author="Microsoft Office User" w:date="2015-12-21T14:33:00Z">
        <w:r>
          <w:t xml:space="preserve">When looking at the distribution of sampling variance by sampling occasion (10 locations, 2 nets, 4 different dates gives 80 total sampling </w:t>
        </w:r>
      </w:ins>
      <w:ins w:id="114" w:author="Microsoft Office User" w:date="2015-12-21T17:38:00Z">
        <w:r w:rsidR="00BA1833">
          <w:t>occasions</w:t>
        </w:r>
      </w:ins>
      <w:ins w:id="115" w:author="Microsoft Office User" w:date="2015-12-21T14:33:00Z">
        <w:r>
          <w:t xml:space="preserve">), we see that there is </w:t>
        </w:r>
      </w:ins>
      <w:ins w:id="116" w:author="Microsoft Office User" w:date="2015-12-21T14:39:00Z">
        <w:r w:rsidR="00917FB3">
          <w:t>d</w:t>
        </w:r>
      </w:ins>
      <w:ins w:id="117" w:author="Microsoft Office User" w:date="2015-12-21T14:33:00Z">
        <w:r>
          <w:t>ifference in variance of lengths by sampling occasion and Bartlett's test (</w:t>
        </w:r>
        <m:oMath>
          <m:r>
            <w:rPr>
              <w:rFonts w:ascii="Cambria Math" w:hAnsi="Cambria Math"/>
            </w:rPr>
            <m:t>p</m:t>
          </m:r>
        </m:oMath>
        <w:r>
          <w:t>-value = 7.4310</w:t>
        </w:r>
        <w:proofErr w:type="gramStart"/>
        <w:r>
          <w:t>^{</w:t>
        </w:r>
        <w:proofErr w:type="gramEnd"/>
        <w:r>
          <w:t xml:space="preserve">-175}) and </w:t>
        </w:r>
        <w:proofErr w:type="spellStart"/>
        <w:r>
          <w:t>Levene's</w:t>
        </w:r>
        <w:proofErr w:type="spellEnd"/>
        <w:r>
          <w:t xml:space="preserve"> test (</w:t>
        </w:r>
        <m:oMath>
          <m:r>
            <w:rPr>
              <w:rFonts w:ascii="Cambria Math" w:hAnsi="Cambria Math"/>
            </w:rPr>
            <m:t>p</m:t>
          </m:r>
        </m:oMath>
        <w:r>
          <w:t>-values = 5.36110^{-145}).</w:t>
        </w:r>
      </w:ins>
    </w:p>
    <w:p w14:paraId="7501ED3F" w14:textId="67910403" w:rsidR="00236F3B" w:rsidRDefault="00236F3B" w:rsidP="00236F3B">
      <w:pPr>
        <w:pStyle w:val="BodyText"/>
        <w:rPr>
          <w:ins w:id="118" w:author="Microsoft Office User" w:date="2015-12-21T14:33:00Z"/>
        </w:rPr>
      </w:pPr>
      <w:ins w:id="119" w:author="Microsoft Office User" w:date="2015-12-21T14:33:00Z">
        <w:r>
          <w:t xml:space="preserve">To test if there is a difference in length of net sizes while </w:t>
        </w:r>
      </w:ins>
      <w:ins w:id="120" w:author="Microsoft Office User" w:date="2015-12-21T14:39:00Z">
        <w:r w:rsidR="00747464">
          <w:t xml:space="preserve">properly </w:t>
        </w:r>
      </w:ins>
      <w:ins w:id="121" w:author="Microsoft Office User" w:date="2015-12-21T14:33:00Z">
        <w:r>
          <w:t>accounting for heterogeneity, we use a weighted least squares regression where the weights are the inverse of the group variances.</w:t>
        </w:r>
      </w:ins>
    </w:p>
    <w:p w14:paraId="068C5B61" w14:textId="1F9B9FFA" w:rsidR="00236F3B" w:rsidRDefault="00236F3B" w:rsidP="00236F3B">
      <w:pPr>
        <w:pStyle w:val="FirstParagraph"/>
        <w:rPr>
          <w:ins w:id="122" w:author="Microsoft Office User" w:date="2015-12-21T14:33:00Z"/>
        </w:rPr>
      </w:pPr>
      <w:ins w:id="123" w:author="Microsoft Office User" w:date="2015-12-21T14:33:00Z">
        <w:r>
          <w:t xml:space="preserve">From the weighted least squares regression, we find that there is a statistically </w:t>
        </w:r>
      </w:ins>
      <w:ins w:id="124" w:author="Microsoft Office User" w:date="2015-12-21T17:38:00Z">
        <w:r w:rsidR="00BA1833">
          <w:t>significant</w:t>
        </w:r>
      </w:ins>
      <w:ins w:id="125" w:author="Microsoft Office User" w:date="2015-12-21T14:33:00Z">
        <w:r>
          <w:t xml:space="preserve"> difference in mean Mysid length caught between the two nets (</w:t>
        </w:r>
        <m:oMath>
          <m:r>
            <w:rPr>
              <w:rFonts w:ascii="Cambria Math" w:hAnsi="Cambria Math"/>
            </w:rPr>
            <m:t>t</m:t>
          </m:r>
        </m:oMath>
        <w:r>
          <w:t xml:space="preserve"> = 2.134, </w:t>
        </w:r>
        <m:oMath>
          <m:r>
            <w:rPr>
              <w:rFonts w:ascii="Cambria Math" w:hAnsi="Cambria Math"/>
            </w:rPr>
            <m:t>p</m:t>
          </m:r>
        </m:oMath>
        <w:r>
          <w:t>-value = 0.033). Now, after accounting for the location, date, sex distribution, and he</w:t>
        </w:r>
        <w:proofErr w:type="spellStart"/>
        <w:r>
          <w:t>terogeneity</w:t>
        </w:r>
        <w:proofErr w:type="spellEnd"/>
        <w:r>
          <w:t xml:space="preserve"> of variance we find that the difference in mean length caught between the two net sizes is 0.086 mm.</w:t>
        </w:r>
      </w:ins>
    </w:p>
    <w:p w14:paraId="3245E349" w14:textId="6E972E83" w:rsidR="00E968B0" w:rsidRDefault="00236F3B" w:rsidP="00E968B0">
      <w:pPr>
        <w:pStyle w:val="FirstParagraph"/>
        <w:rPr>
          <w:ins w:id="126" w:author="Microsoft Office User" w:date="2015-12-21T14:41:00Z"/>
        </w:rPr>
      </w:pPr>
      <w:ins w:id="127" w:author="Microsoft Office User" w:date="2015-12-21T14:33:00Z">
        <w:r>
          <w:t xml:space="preserve">As a final check, we apply a robust regression, using an M-estimator model that accounts for </w:t>
        </w:r>
      </w:ins>
      <w:ins w:id="128" w:author="Microsoft Office User" w:date="2015-12-21T17:38:00Z">
        <w:r w:rsidR="00BA1833">
          <w:t>heterogeneity</w:t>
        </w:r>
      </w:ins>
      <w:ins w:id="129" w:author="Microsoft Office User" w:date="2015-12-21T14:33:00Z">
        <w:r>
          <w:t xml:space="preserve"> in variance and presence of outlying observations.</w:t>
        </w:r>
      </w:ins>
      <w:ins w:id="130" w:author="Microsoft Office User" w:date="2015-12-21T14:40:00Z">
        <w:r w:rsidR="00E37D43">
          <w:t xml:space="preserve"> </w:t>
        </w:r>
      </w:ins>
      <w:ins w:id="131" w:author="Microsoft Office User" w:date="2015-12-21T14:41:00Z">
        <w:r w:rsidR="00E968B0">
          <w:t>For the robust linear model, we still find statistically significant differences in mean length between the net sizes (</w:t>
        </w:r>
        <m:oMath>
          <m:r>
            <w:rPr>
              <w:rFonts w:ascii="Cambria Math" w:hAnsi="Cambria Math"/>
            </w:rPr>
            <m:t>t</m:t>
          </m:r>
        </m:oMath>
        <w:r w:rsidR="00E968B0">
          <w:t xml:space="preserve">-value = 2.09, </w:t>
        </w:r>
        <m:oMath>
          <m:r>
            <w:rPr>
              <w:rFonts w:ascii="Cambria Math" w:hAnsi="Cambria Math"/>
            </w:rPr>
            <m:t>p</m:t>
          </m:r>
        </m:oMath>
        <w:r w:rsidR="00E968B0">
          <w:t>-value = 0.037 on 9111 degrees of freedom), however the effect size 0.078</w:t>
        </w:r>
      </w:ins>
      <w:ins w:id="132" w:author="Microsoft Office User" w:date="2016-01-03T14:54:00Z">
        <w:r w:rsidR="000A0475">
          <w:t>mm</w:t>
        </w:r>
      </w:ins>
      <w:ins w:id="133" w:author="Microsoft Office User" w:date="2015-12-21T14:41:00Z">
        <w:r w:rsidR="00E968B0">
          <w:t xml:space="preserve"> is still about the same as from the weighted linear model.</w:t>
        </w:r>
      </w:ins>
    </w:p>
    <w:p w14:paraId="22CB4060" w14:textId="51FB5703" w:rsidR="00236F3B" w:rsidRDefault="00236F3B" w:rsidP="00E968B0">
      <w:pPr>
        <w:spacing w:after="120"/>
        <w:rPr>
          <w:ins w:id="134" w:author="Microsoft Office User" w:date="2015-12-21T14:33:00Z"/>
        </w:rPr>
      </w:pPr>
      <w:ins w:id="135" w:author="Microsoft Office User" w:date="2015-12-21T14:33:00Z">
        <w:r>
          <w:t xml:space="preserve">Although the statistical tests using both the weighted linear model and the robust linear model show statistically significant differences in mean length caught between the net sizes, this is not unexpected </w:t>
        </w:r>
        <w:r>
          <w:lastRenderedPageBreak/>
          <w:t>because have very large sample sizes and and the regression coefficients are very small relative to the other sources of variation in the model. Of greater interest is whether the observed effect is of practical significance.</w:t>
        </w:r>
      </w:ins>
    </w:p>
    <w:p w14:paraId="19AB8521" w14:textId="37454FC2" w:rsidR="00236F3B" w:rsidRDefault="00236F3B" w:rsidP="00236F3B">
      <w:pPr>
        <w:pStyle w:val="FirstParagraph"/>
        <w:rPr>
          <w:ins w:id="136" w:author="Microsoft Office User" w:date="2015-12-21T14:33:00Z"/>
        </w:rPr>
      </w:pPr>
      <w:ins w:id="137" w:author="Microsoft Office User" w:date="2015-12-21T14:33:00Z">
        <w:r>
          <w:t xml:space="preserve">We see that there is a significant effect of net size on mean length caught (p = NA) after controlling for date, gender class, and sampling location. Although this is statistically significant, the effect size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w:t>
        </w:r>
      </w:ins>
      <w:ins w:id="138" w:author="Microsoft Office User" w:date="2016-01-03T14:54:00Z">
        <w:r w:rsidR="004D032E">
          <w:t>in the model</w:t>
        </w:r>
      </w:ins>
      <w:ins w:id="139" w:author="Microsoft Office User" w:date="2015-12-21T14:33:00Z">
        <w:r>
          <w:t xml:space="preserve">) and a difference in means of this size is not of practical interest. Another measure of effect size is Cohen's </w:t>
        </w:r>
        <m:oMath>
          <m:r>
            <w:rPr>
              <w:rFonts w:ascii="Cambria Math" w:hAnsi="Cambria Math"/>
            </w:rPr>
            <m:t>d</m:t>
          </m:r>
        </m:oMath>
        <w:r>
          <w:t xml:space="preserve"> which measures the difference in means relative to a pooled standard deviation. For our data, Cohen's </w:t>
        </w:r>
        <m:oMath>
          <m:r>
            <w:rPr>
              <w:rFonts w:ascii="Cambria Math" w:hAnsi="Cambria Math"/>
            </w:rPr>
            <m:t>d</m:t>
          </m:r>
        </m:oMath>
        <w:r>
          <w:t>=0.075, which implies that the effect of net size is quite small in terms of practical significance.</w:t>
        </w:r>
      </w:ins>
    </w:p>
    <w:p w14:paraId="4BD664CE" w14:textId="3E9E32E4" w:rsidR="00D05E7F" w:rsidRDefault="00D05E7F" w:rsidP="00D05E7F">
      <w:pPr>
        <w:spacing w:after="0" w:line="240" w:lineRule="auto"/>
        <w:rPr>
          <w:ins w:id="140" w:author="Microsoft Office User" w:date="2015-12-21T14:32:00Z"/>
          <w:rFonts w:ascii="Arial" w:hAnsi="Arial" w:cs="Arial"/>
          <w:sz w:val="24"/>
          <w:szCs w:val="24"/>
        </w:rPr>
      </w:pPr>
    </w:p>
    <w:p w14:paraId="670062EC" w14:textId="77777777" w:rsidR="00236F3B" w:rsidRDefault="00236F3B" w:rsidP="00D05E7F">
      <w:pPr>
        <w:spacing w:after="0" w:line="240" w:lineRule="auto"/>
        <w:rPr>
          <w:ins w:id="141" w:author="Microsoft Office User" w:date="2015-12-21T14:33:00Z"/>
          <w:rFonts w:ascii="Arial" w:hAnsi="Arial" w:cs="Arial"/>
          <w:sz w:val="24"/>
          <w:szCs w:val="24"/>
        </w:rPr>
      </w:pPr>
    </w:p>
    <w:p w14:paraId="6A6EFAF3" w14:textId="77777777" w:rsidR="00236F3B" w:rsidRDefault="00236F3B" w:rsidP="00D05E7F">
      <w:pPr>
        <w:spacing w:after="0" w:line="240" w:lineRule="auto"/>
        <w:rPr>
          <w:ins w:id="142" w:author="Microsoft Office User" w:date="2015-12-21T14:32:00Z"/>
          <w:rFonts w:ascii="Arial" w:hAnsi="Arial" w:cs="Arial"/>
          <w:sz w:val="24"/>
          <w:szCs w:val="24"/>
        </w:rPr>
      </w:pPr>
    </w:p>
    <w:p w14:paraId="14DFD805" w14:textId="77777777" w:rsidR="00236F3B" w:rsidRDefault="00236F3B" w:rsidP="00D05E7F">
      <w:pPr>
        <w:spacing w:after="0" w:line="240" w:lineRule="auto"/>
        <w:rPr>
          <w:rFonts w:ascii="Arial" w:hAnsi="Arial" w:cs="Arial"/>
          <w:sz w:val="24"/>
          <w:szCs w:val="24"/>
        </w:rPr>
      </w:pPr>
    </w:p>
    <w:p w14:paraId="6116C3C6" w14:textId="3AAFE75D" w:rsidR="00215694" w:rsidRDefault="00D05E7F" w:rsidP="00CF1970">
      <w:pPr>
        <w:pStyle w:val="BodyText"/>
        <w:rPr>
          <w:ins w:id="143" w:author="Microsoft Office User" w:date="2015-12-21T21:18:00Z"/>
        </w:rPr>
      </w:pPr>
      <w:r>
        <w:rPr>
          <w:rFonts w:ascii="Arial" w:hAnsi="Arial" w:cs="Arial"/>
          <w:sz w:val="24"/>
          <w:szCs w:val="24"/>
        </w:rPr>
        <w:t xml:space="preserve">3) </w:t>
      </w:r>
      <w:ins w:id="144" w:author="Microsoft Office User" w:date="2015-12-21T21:08:00Z">
        <w:r w:rsidR="00C06B19">
          <w:t>The next question we wish to explore is whether the total counts when grouped into sex classes of male, female, juvenile, and unknown vary with net size or other c</w:t>
        </w:r>
        <w:r w:rsidR="004642F6">
          <w:t xml:space="preserve">ovariates. </w:t>
        </w:r>
      </w:ins>
      <w:ins w:id="145" w:author="Microsoft Office User" w:date="2015-12-21T21:18:00Z">
        <w:r w:rsidR="00215694">
          <w:t xml:space="preserve">A visual inspection of counts by sex class shows no difference in </w:t>
        </w:r>
        <w:r w:rsidR="009F389E">
          <w:t>counts by net size, but does show a change in counts over time.</w:t>
        </w:r>
      </w:ins>
    </w:p>
    <w:p w14:paraId="330BA46D" w14:textId="77777777" w:rsidR="009F389E" w:rsidRDefault="009F389E" w:rsidP="00CF1970">
      <w:pPr>
        <w:pStyle w:val="BodyText"/>
        <w:rPr>
          <w:ins w:id="146" w:author="Microsoft Office User" w:date="2015-12-21T21:19:00Z"/>
        </w:rPr>
      </w:pPr>
      <w:ins w:id="147" w:author="Microsoft Office User" w:date="2015-12-21T21:19:00Z">
        <w:r>
          <w:rPr>
            <w:noProof/>
          </w:rPr>
          <w:drawing>
            <wp:inline distT="0" distB="0" distL="0" distR="0" wp14:anchorId="21E730D4" wp14:editId="3D48F5D4">
              <wp:extent cx="3701117" cy="2960893"/>
              <wp:effectExtent l="0" t="0" r="762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sisAnalysis-plotSexCount-1.png"/>
                      <pic:cNvPicPr/>
                    </pic:nvPicPr>
                    <pic:blipFill>
                      <a:blip r:embed="rId16">
                        <a:extLst>
                          <a:ext uri="{28A0092B-C50C-407E-A947-70E740481C1C}">
                            <a14:useLocalDpi xmlns:a14="http://schemas.microsoft.com/office/drawing/2010/main" val="0"/>
                          </a:ext>
                        </a:extLst>
                      </a:blip>
                      <a:stretch>
                        <a:fillRect/>
                      </a:stretch>
                    </pic:blipFill>
                    <pic:spPr>
                      <a:xfrm>
                        <a:off x="0" y="0"/>
                        <a:ext cx="3713794" cy="2971035"/>
                      </a:xfrm>
                      <a:prstGeom prst="rect">
                        <a:avLst/>
                      </a:prstGeom>
                    </pic:spPr>
                  </pic:pic>
                </a:graphicData>
              </a:graphic>
            </wp:inline>
          </w:drawing>
        </w:r>
      </w:ins>
    </w:p>
    <w:p w14:paraId="50D7503A" w14:textId="60AFBE57" w:rsidR="00215694" w:rsidRDefault="009F389E" w:rsidP="00CF1970">
      <w:pPr>
        <w:pStyle w:val="BodyText"/>
        <w:rPr>
          <w:ins w:id="148" w:author="Microsoft Office User" w:date="2015-12-21T21:18:00Z"/>
        </w:rPr>
      </w:pPr>
      <w:ins w:id="149" w:author="Microsoft Office User" w:date="2015-12-21T21:19:00Z">
        <w:r>
          <w:rPr>
            <w:noProof/>
          </w:rPr>
          <w:lastRenderedPageBreak/>
          <w:drawing>
            <wp:inline distT="0" distB="0" distL="0" distR="0" wp14:anchorId="66BE7901" wp14:editId="3434F74D">
              <wp:extent cx="3933825" cy="31470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isAnalysis-plotSexCount-2.png"/>
                      <pic:cNvPicPr/>
                    </pic:nvPicPr>
                    <pic:blipFill>
                      <a:blip r:embed="rId17">
                        <a:extLst>
                          <a:ext uri="{28A0092B-C50C-407E-A947-70E740481C1C}">
                            <a14:useLocalDpi xmlns:a14="http://schemas.microsoft.com/office/drawing/2010/main" val="0"/>
                          </a:ext>
                        </a:extLst>
                      </a:blip>
                      <a:stretch>
                        <a:fillRect/>
                      </a:stretch>
                    </pic:blipFill>
                    <pic:spPr>
                      <a:xfrm>
                        <a:off x="0" y="0"/>
                        <a:ext cx="3937119" cy="3149695"/>
                      </a:xfrm>
                      <a:prstGeom prst="rect">
                        <a:avLst/>
                      </a:prstGeom>
                    </pic:spPr>
                  </pic:pic>
                </a:graphicData>
              </a:graphic>
            </wp:inline>
          </w:drawing>
        </w:r>
      </w:ins>
    </w:p>
    <w:p w14:paraId="370CC380" w14:textId="6BA04237" w:rsidR="00215694" w:rsidRDefault="004642F6" w:rsidP="00CF1970">
      <w:pPr>
        <w:pStyle w:val="BodyText"/>
        <w:rPr>
          <w:ins w:id="150" w:author="Microsoft Office User" w:date="2015-12-21T21:20:00Z"/>
        </w:rPr>
      </w:pPr>
      <w:ins w:id="151" w:author="Microsoft Office User" w:date="2015-12-21T21:08:00Z">
        <w:r>
          <w:t>To do this we use the negative binomial model</w:t>
        </w:r>
      </w:ins>
      <w:ins w:id="152" w:author="Microsoft Office User" w:date="2015-12-21T21:20:00Z">
        <w:r w:rsidR="00D91296">
          <w:t xml:space="preserve"> described</w:t>
        </w:r>
      </w:ins>
      <w:ins w:id="153" w:author="Microsoft Office User" w:date="2015-12-21T21:08:00Z">
        <w:r>
          <w:t xml:space="preserve"> above, using net size, </w:t>
        </w:r>
      </w:ins>
      <w:ins w:id="154" w:author="Microsoft Office User" w:date="2015-12-21T21:09:00Z">
        <w:r>
          <w:t>sampling</w:t>
        </w:r>
      </w:ins>
      <w:ins w:id="155" w:author="Microsoft Office User" w:date="2015-12-21T21:08:00Z">
        <w:r>
          <w:t xml:space="preserve"> </w:t>
        </w:r>
      </w:ins>
      <w:ins w:id="156" w:author="Microsoft Office User" w:date="2015-12-21T21:09:00Z">
        <w:r>
          <w:t>date, location, and sex class as covariates.</w:t>
        </w:r>
        <w:r w:rsidR="00CF1970">
          <w:t xml:space="preserve"> The mod</w:t>
        </w:r>
        <w:r w:rsidR="00A4227E">
          <w:t>e</w:t>
        </w:r>
        <w:r w:rsidR="00CF1970">
          <w:t>l fit show that there is no effect of net size on counts broken down by sex class</w:t>
        </w:r>
      </w:ins>
      <w:ins w:id="157" w:author="Microsoft Office User" w:date="2015-12-21T21:10:00Z">
        <w:r w:rsidR="00AE79DC">
          <w:t xml:space="preserve"> </w:t>
        </w:r>
      </w:ins>
      <w:ins w:id="158" w:author="Microsoft Office User" w:date="2015-12-21T21:09:00Z">
        <w:r w:rsidR="00CF1970">
          <w:t>(</w:t>
        </w:r>
        <m:oMath>
          <m:r>
            <w:rPr>
              <w:rFonts w:ascii="Cambria Math" w:hAnsi="Cambria Math"/>
            </w:rPr>
            <m:t>z</m:t>
          </m:r>
        </m:oMath>
        <w:r w:rsidR="00CF1970">
          <w:t xml:space="preserve">-value = 0.185, </w:t>
        </w:r>
        <m:oMath>
          <m:r>
            <w:rPr>
              <w:rFonts w:ascii="Cambria Math" w:hAnsi="Cambria Math"/>
            </w:rPr>
            <m:t>p</m:t>
          </m:r>
        </m:oMath>
        <w:r w:rsidR="00CF1970">
          <w:t>-value = 0.853</w:t>
        </w:r>
      </w:ins>
      <w:ins w:id="159" w:author="Microsoft Office User" w:date="2015-12-21T21:18:00Z">
        <w:r w:rsidR="00215694">
          <w:t xml:space="preserve">). </w:t>
        </w:r>
      </w:ins>
    </w:p>
    <w:p w14:paraId="4B45826D" w14:textId="44A95AFA" w:rsidR="00726460" w:rsidRDefault="00726460" w:rsidP="00CF1970">
      <w:pPr>
        <w:pStyle w:val="BodyText"/>
        <w:rPr>
          <w:ins w:id="160" w:author="Microsoft Office User" w:date="2015-12-21T21:18:00Z"/>
        </w:rPr>
      </w:pPr>
      <w:ins w:id="161" w:author="Microsoft Office User" w:date="2015-12-21T21:20:00Z">
        <w:r>
          <w:t xml:space="preserve">4) </w:t>
        </w:r>
      </w:ins>
    </w:p>
    <w:p w14:paraId="3027306F" w14:textId="1D5F99A8" w:rsidR="00CF1970" w:rsidRDefault="00CF1970" w:rsidP="00CF1970">
      <w:pPr>
        <w:pStyle w:val="BodyText"/>
        <w:rPr>
          <w:ins w:id="162" w:author="Microsoft Office User" w:date="2015-12-21T21:16:00Z"/>
        </w:rPr>
      </w:pPr>
    </w:p>
    <w:p w14:paraId="3DF3BE80" w14:textId="7EA4883B" w:rsidR="00215694" w:rsidRDefault="00215694" w:rsidP="00CF1970">
      <w:pPr>
        <w:pStyle w:val="BodyText"/>
        <w:rPr>
          <w:ins w:id="163" w:author="Microsoft Office User" w:date="2015-12-21T21:09:00Z"/>
        </w:rPr>
      </w:pPr>
    </w:p>
    <w:p w14:paraId="203AAEEF" w14:textId="4E4E628A" w:rsidR="00C06B19" w:rsidRDefault="00C06B19" w:rsidP="00C06B19">
      <w:pPr>
        <w:pStyle w:val="FirstParagraph"/>
        <w:rPr>
          <w:ins w:id="164" w:author="Microsoft Office User" w:date="2015-12-21T21:08:00Z"/>
        </w:rPr>
      </w:pPr>
    </w:p>
    <w:p w14:paraId="4E9B5C55" w14:textId="77777777" w:rsidR="00C06B19" w:rsidRDefault="00C06B19" w:rsidP="00D05E7F">
      <w:pPr>
        <w:spacing w:after="0" w:line="240" w:lineRule="auto"/>
        <w:rPr>
          <w:ins w:id="165" w:author="Microsoft Office User" w:date="2015-12-21T21:08:00Z"/>
          <w:rFonts w:ascii="Arial" w:hAnsi="Arial" w:cs="Arial"/>
          <w:sz w:val="24"/>
          <w:szCs w:val="24"/>
        </w:rPr>
      </w:pPr>
    </w:p>
    <w:p w14:paraId="4D6E6C39" w14:textId="77777777" w:rsidR="00C06B19" w:rsidRDefault="00C06B19" w:rsidP="00D05E7F">
      <w:pPr>
        <w:spacing w:after="0" w:line="240" w:lineRule="auto"/>
        <w:rPr>
          <w:ins w:id="166" w:author="Microsoft Office User" w:date="2015-12-21T21:08:00Z"/>
          <w:rFonts w:ascii="Arial" w:hAnsi="Arial" w:cs="Arial"/>
          <w:sz w:val="24"/>
          <w:szCs w:val="24"/>
        </w:rPr>
      </w:pPr>
    </w:p>
    <w:p w14:paraId="67E2AA9C" w14:textId="3931FAC7" w:rsidR="00D05E7F" w:rsidRDefault="00D05E7F" w:rsidP="00D05E7F">
      <w:pPr>
        <w:spacing w:after="0" w:line="240" w:lineRule="auto"/>
        <w:rPr>
          <w:rFonts w:ascii="Arial" w:hAnsi="Arial" w:cs="Arial"/>
          <w:sz w:val="24"/>
          <w:szCs w:val="24"/>
        </w:rPr>
      </w:pPr>
      <w:r>
        <w:rPr>
          <w:rFonts w:ascii="Arial" w:hAnsi="Arial" w:cs="Arial"/>
          <w:sz w:val="24"/>
          <w:szCs w:val="24"/>
        </w:rPr>
        <w:t xml:space="preserve">we used 1-way ANOVA on the difference (large net – small net) to test for the effect of </w:t>
      </w:r>
      <w:proofErr w:type="gramStart"/>
      <w:r>
        <w:rPr>
          <w:rFonts w:ascii="Arial" w:hAnsi="Arial" w:cs="Arial"/>
          <w:sz w:val="24"/>
          <w:szCs w:val="24"/>
        </w:rPr>
        <w:t>month.(</w:t>
      </w:r>
      <w:proofErr w:type="gramEnd"/>
      <w:r>
        <w:rPr>
          <w:rFonts w:ascii="Arial" w:hAnsi="Arial" w:cs="Arial"/>
          <w:sz w:val="24"/>
          <w:szCs w:val="24"/>
        </w:rPr>
        <w:t xml:space="preserve">THIS APPROACH FINDS NO EFFECT OF MONTH THE </w:t>
      </w:r>
      <w:proofErr w:type="spellStart"/>
      <w:r>
        <w:rPr>
          <w:rFonts w:ascii="Arial" w:hAnsi="Arial" w:cs="Arial"/>
          <w:sz w:val="24"/>
          <w:szCs w:val="24"/>
        </w:rPr>
        <w:t>largeTL</w:t>
      </w:r>
      <w:proofErr w:type="spellEnd"/>
      <w:r>
        <w:rPr>
          <w:rFonts w:ascii="Arial" w:hAnsi="Arial" w:cs="Arial"/>
          <w:sz w:val="24"/>
          <w:szCs w:val="24"/>
        </w:rPr>
        <w:t xml:space="preserve"> minus </w:t>
      </w:r>
      <w:proofErr w:type="spellStart"/>
      <w:r>
        <w:rPr>
          <w:rFonts w:ascii="Arial" w:hAnsi="Arial" w:cs="Arial"/>
          <w:sz w:val="24"/>
          <w:szCs w:val="24"/>
        </w:rPr>
        <w:t>smallTL</w:t>
      </w:r>
      <w:proofErr w:type="spellEnd"/>
      <w:r>
        <w:rPr>
          <w:rFonts w:ascii="Arial" w:hAnsi="Arial" w:cs="Arial"/>
          <w:sz w:val="24"/>
          <w:szCs w:val="24"/>
        </w:rPr>
        <w:t>)</w:t>
      </w:r>
    </w:p>
    <w:p w14:paraId="22AD91CC" w14:textId="7AE615E3" w:rsidR="00723494" w:rsidRDefault="00EA2395" w:rsidP="00723494">
      <w:pPr>
        <w:spacing w:after="0" w:line="240" w:lineRule="auto"/>
        <w:ind w:firstLine="720"/>
        <w:rPr>
          <w:rFonts w:ascii="Arial" w:hAnsi="Arial" w:cs="Arial"/>
          <w:sz w:val="24"/>
          <w:szCs w:val="24"/>
        </w:rPr>
      </w:pPr>
      <w:r>
        <w:rPr>
          <w:rFonts w:ascii="Arial" w:hAnsi="Arial" w:cs="Arial"/>
          <w:sz w:val="24"/>
          <w:szCs w:val="24"/>
        </w:rPr>
        <w:t xml:space="preserve"> </w:t>
      </w:r>
      <w:r w:rsidR="00DF2AAE">
        <w:rPr>
          <w:rFonts w:ascii="Arial" w:hAnsi="Arial" w:cs="Arial"/>
          <w:sz w:val="24"/>
          <w:szCs w:val="24"/>
        </w:rPr>
        <w:t xml:space="preserve">We compared length distributions of mysids sampled in the two nets with the </w:t>
      </w:r>
      <w:r w:rsidR="00DF2AAE" w:rsidRPr="00DF2AAE">
        <w:rPr>
          <w:rFonts w:ascii="Arial" w:hAnsi="Arial" w:cs="Arial"/>
          <w:sz w:val="24"/>
          <w:szCs w:val="24"/>
        </w:rPr>
        <w:t xml:space="preserve">Kolmogorov-Smirnov </w:t>
      </w:r>
      <w:r w:rsidR="00DF2AAE">
        <w:rPr>
          <w:rFonts w:ascii="Arial" w:hAnsi="Arial" w:cs="Arial"/>
          <w:sz w:val="24"/>
          <w:szCs w:val="24"/>
        </w:rPr>
        <w:t>t</w:t>
      </w:r>
      <w:r w:rsidR="00DF2AAE" w:rsidRPr="00DF2AAE">
        <w:rPr>
          <w:rFonts w:ascii="Arial" w:hAnsi="Arial" w:cs="Arial"/>
          <w:sz w:val="24"/>
          <w:szCs w:val="24"/>
        </w:rPr>
        <w:t>est</w:t>
      </w:r>
      <w:r w:rsidR="00DF2AAE">
        <w:rPr>
          <w:rFonts w:ascii="Arial" w:hAnsi="Arial" w:cs="Arial"/>
          <w:sz w:val="24"/>
          <w:szCs w:val="24"/>
        </w:rPr>
        <w:t>.</w:t>
      </w:r>
    </w:p>
    <w:p w14:paraId="43EC0364" w14:textId="22153561" w:rsidR="00A15294" w:rsidRDefault="001F4626" w:rsidP="00723494">
      <w:pPr>
        <w:spacing w:after="0" w:line="240" w:lineRule="auto"/>
        <w:ind w:firstLine="720"/>
        <w:rPr>
          <w:rFonts w:ascii="Arial" w:hAnsi="Arial" w:cs="Arial"/>
          <w:sz w:val="24"/>
          <w:szCs w:val="24"/>
        </w:rPr>
      </w:pPr>
      <w:r>
        <w:rPr>
          <w:rFonts w:ascii="Arial" w:hAnsi="Arial" w:cs="Arial"/>
          <w:sz w:val="24"/>
          <w:szCs w:val="24"/>
        </w:rPr>
        <w:tab/>
      </w:r>
      <w:r w:rsidR="00ED7DF6">
        <w:rPr>
          <w:rFonts w:ascii="Arial" w:hAnsi="Arial" w:cs="Arial"/>
          <w:sz w:val="24"/>
          <w:szCs w:val="24"/>
        </w:rPr>
        <w:t xml:space="preserve"> </w:t>
      </w:r>
    </w:p>
    <w:p w14:paraId="6A7D5FA8" w14:textId="14C21513" w:rsidR="003E3BBE" w:rsidRDefault="00187A25" w:rsidP="00187A25">
      <w:pPr>
        <w:spacing w:after="0" w:line="240" w:lineRule="auto"/>
        <w:ind w:left="720"/>
        <w:rPr>
          <w:rFonts w:ascii="Arial" w:hAnsi="Arial" w:cs="Arial"/>
          <w:sz w:val="24"/>
          <w:szCs w:val="24"/>
        </w:rPr>
      </w:pPr>
      <w:r>
        <w:rPr>
          <w:rFonts w:ascii="Arial" w:hAnsi="Arial" w:cs="Arial"/>
          <w:sz w:val="24"/>
          <w:szCs w:val="24"/>
        </w:rPr>
        <w:t>[</w:t>
      </w:r>
      <w:commentRangeStart w:id="167"/>
      <w:r w:rsidR="00644138">
        <w:rPr>
          <w:rFonts w:ascii="Arial" w:hAnsi="Arial" w:cs="Arial"/>
          <w:sz w:val="24"/>
          <w:szCs w:val="24"/>
        </w:rPr>
        <w:t>We</w:t>
      </w:r>
      <w:commentRangeEnd w:id="167"/>
      <w:r w:rsidR="002136A0">
        <w:rPr>
          <w:rStyle w:val="CommentReference"/>
        </w:rPr>
        <w:commentReference w:id="167"/>
      </w:r>
      <w:r w:rsidR="00644138">
        <w:rPr>
          <w:rFonts w:ascii="Arial" w:hAnsi="Arial" w:cs="Arial"/>
          <w:sz w:val="24"/>
          <w:szCs w:val="24"/>
        </w:rPr>
        <w:t xml:space="preserve"> measured filtration efficiency of each net in a flume tank at the CSU Hydraulics Laboratory.</w:t>
      </w:r>
      <w:r w:rsidR="00DE22C1">
        <w:rPr>
          <w:rFonts w:ascii="Arial" w:hAnsi="Arial" w:cs="Arial"/>
          <w:sz w:val="24"/>
          <w:szCs w:val="24"/>
        </w:rPr>
        <w:t xml:space="preserve"> </w:t>
      </w:r>
      <w:r w:rsidR="000702D3">
        <w:rPr>
          <w:rFonts w:ascii="Arial" w:hAnsi="Arial" w:cs="Arial"/>
          <w:sz w:val="24"/>
          <w:szCs w:val="24"/>
        </w:rPr>
        <w:t>Water in the flume had conductivity, temperature, turbidity</w:t>
      </w:r>
      <w:r w:rsidR="006A65D3">
        <w:rPr>
          <w:rFonts w:ascii="Arial" w:hAnsi="Arial" w:cs="Arial"/>
          <w:sz w:val="24"/>
          <w:szCs w:val="24"/>
        </w:rPr>
        <w:t xml:space="preserve"> ___</w:t>
      </w:r>
      <w:r w:rsidR="000702D3">
        <w:rPr>
          <w:rFonts w:ascii="Arial" w:hAnsi="Arial" w:cs="Arial"/>
          <w:sz w:val="24"/>
          <w:szCs w:val="24"/>
        </w:rPr>
        <w:t>. Clogging of the nets was unlikely</w:t>
      </w:r>
      <w:r w:rsidR="006A65D3">
        <w:rPr>
          <w:rFonts w:ascii="Arial" w:hAnsi="Arial" w:cs="Arial"/>
          <w:sz w:val="24"/>
          <w:szCs w:val="24"/>
        </w:rPr>
        <w:t xml:space="preserve"> so differences in filtration efficiencies were due to net configuration only (mesh size, net dimensions)</w:t>
      </w:r>
      <w:r w:rsidR="000702D3">
        <w:rPr>
          <w:rFonts w:ascii="Arial" w:hAnsi="Arial" w:cs="Arial"/>
          <w:sz w:val="24"/>
          <w:szCs w:val="24"/>
        </w:rPr>
        <w:t>. Flow velocity in the flume was set to 0.40 m/s and current meters suspended in the mouth of each net</w:t>
      </w:r>
      <w:r w:rsidR="001F4626">
        <w:rPr>
          <w:rFonts w:ascii="Arial" w:hAnsi="Arial" w:cs="Arial"/>
          <w:sz w:val="24"/>
          <w:szCs w:val="24"/>
        </w:rPr>
        <w:t xml:space="preserve"> </w:t>
      </w:r>
      <w:r w:rsidR="000702D3">
        <w:rPr>
          <w:rFonts w:ascii="Arial" w:hAnsi="Arial" w:cs="Arial"/>
          <w:sz w:val="24"/>
          <w:szCs w:val="24"/>
        </w:rPr>
        <w:t xml:space="preserve">measured flow velocity inside the net. Filtering efficiency was computed as </w:t>
      </w:r>
    </w:p>
    <w:p w14:paraId="2A6956B1" w14:textId="74AF347E" w:rsidR="0025623D" w:rsidRDefault="0025623D" w:rsidP="00187A25">
      <w:pPr>
        <w:spacing w:after="0" w:line="240" w:lineRule="auto"/>
        <w:ind w:left="720"/>
        <w:rPr>
          <w:rFonts w:ascii="Arial" w:hAnsi="Arial" w:cs="Arial"/>
          <w:sz w:val="24"/>
          <w:szCs w:val="24"/>
        </w:rPr>
      </w:pPr>
      <w:r>
        <w:rPr>
          <w:rFonts w:ascii="Arial" w:hAnsi="Arial" w:cs="Arial"/>
          <w:sz w:val="24"/>
          <w:szCs w:val="24"/>
        </w:rPr>
        <w:t>SHOULD WE RUN TESTS AT LOWER AND HIGHER FLOW VELOCITIES SINCE THERE IS A RANGE IN THE LITERATURE, AND BECAUSE OUR NETS MIGHT PERFORM BEST AT DIFFERENT TOW SPEED THAN We CURRENTLY USE?</w:t>
      </w:r>
      <w:r w:rsidR="00187A25">
        <w:rPr>
          <w:rFonts w:ascii="Arial" w:hAnsi="Arial" w:cs="Arial"/>
          <w:sz w:val="24"/>
          <w:szCs w:val="24"/>
        </w:rPr>
        <w:t>]</w:t>
      </w:r>
    </w:p>
    <w:p w14:paraId="262F98AC" w14:textId="77777777" w:rsidR="0025623D" w:rsidRPr="00FC7067" w:rsidRDefault="0025623D" w:rsidP="00D1022E">
      <w:pPr>
        <w:spacing w:after="0" w:line="240" w:lineRule="auto"/>
        <w:rPr>
          <w:rFonts w:ascii="Arial" w:hAnsi="Arial" w:cs="Arial"/>
          <w:sz w:val="24"/>
          <w:szCs w:val="24"/>
        </w:rPr>
      </w:pPr>
    </w:p>
    <w:p w14:paraId="15388063" w14:textId="03E0D66C" w:rsidR="00DC653F" w:rsidRPr="00827674" w:rsidRDefault="00827674" w:rsidP="00E4463C">
      <w:pPr>
        <w:spacing w:after="0" w:line="240" w:lineRule="auto"/>
        <w:rPr>
          <w:rFonts w:ascii="Arial" w:hAnsi="Arial" w:cs="Arial"/>
          <w:b/>
          <w:sz w:val="24"/>
          <w:szCs w:val="24"/>
        </w:rPr>
      </w:pPr>
      <w:r>
        <w:rPr>
          <w:rFonts w:ascii="Arial" w:hAnsi="Arial" w:cs="Arial"/>
          <w:b/>
          <w:sz w:val="24"/>
          <w:szCs w:val="24"/>
        </w:rPr>
        <w:t>Results</w:t>
      </w:r>
    </w:p>
    <w:p w14:paraId="743DBA91" w14:textId="488660A7" w:rsidR="0066261F" w:rsidRPr="0066261F" w:rsidRDefault="007C30C3" w:rsidP="00101D6F">
      <w:pPr>
        <w:spacing w:after="0" w:line="240" w:lineRule="auto"/>
        <w:ind w:firstLine="720"/>
        <w:rPr>
          <w:rFonts w:ascii="Arial" w:hAnsi="Arial" w:cs="Arial"/>
          <w:color w:val="FF0000"/>
          <w:sz w:val="24"/>
          <w:szCs w:val="24"/>
        </w:rPr>
      </w:pPr>
      <w:r>
        <w:rPr>
          <w:rFonts w:ascii="Arial" w:hAnsi="Arial" w:cs="Arial"/>
          <w:sz w:val="24"/>
          <w:szCs w:val="24"/>
        </w:rPr>
        <w:t xml:space="preserve">Mysis </w:t>
      </w:r>
      <w:r w:rsidR="00E4463C">
        <w:rPr>
          <w:rFonts w:ascii="Arial" w:hAnsi="Arial" w:cs="Arial"/>
          <w:sz w:val="24"/>
          <w:szCs w:val="24"/>
        </w:rPr>
        <w:t>density</w:t>
      </w:r>
      <w:r w:rsidR="002E5AF6">
        <w:rPr>
          <w:rFonts w:ascii="Arial" w:hAnsi="Arial" w:cs="Arial"/>
          <w:sz w:val="24"/>
          <w:szCs w:val="24"/>
        </w:rPr>
        <w:t>, and density of juveniles</w:t>
      </w:r>
      <w:r w:rsidR="00E4463C">
        <w:rPr>
          <w:rFonts w:ascii="Arial" w:hAnsi="Arial" w:cs="Arial"/>
          <w:sz w:val="24"/>
          <w:szCs w:val="24"/>
        </w:rPr>
        <w:t xml:space="preserve"> </w:t>
      </w:r>
      <w:r w:rsidR="00827674">
        <w:rPr>
          <w:rFonts w:ascii="Arial" w:hAnsi="Arial" w:cs="Arial"/>
          <w:sz w:val="24"/>
          <w:szCs w:val="24"/>
        </w:rPr>
        <w:t>w</w:t>
      </w:r>
      <w:r w:rsidR="002E5AF6">
        <w:rPr>
          <w:rFonts w:ascii="Arial" w:hAnsi="Arial" w:cs="Arial"/>
          <w:sz w:val="24"/>
          <w:szCs w:val="24"/>
        </w:rPr>
        <w:t>ere</w:t>
      </w:r>
      <w:r w:rsidR="00E4463C">
        <w:rPr>
          <w:rFonts w:ascii="Arial" w:hAnsi="Arial" w:cs="Arial"/>
          <w:sz w:val="24"/>
          <w:szCs w:val="24"/>
        </w:rPr>
        <w:t xml:space="preserve"> highly variable across sites </w:t>
      </w:r>
      <w:r w:rsidR="00C53EEE">
        <w:rPr>
          <w:rFonts w:ascii="Arial" w:hAnsi="Arial" w:cs="Arial"/>
          <w:sz w:val="24"/>
          <w:szCs w:val="24"/>
        </w:rPr>
        <w:t xml:space="preserve">in each sampling month and </w:t>
      </w:r>
      <w:r w:rsidR="00E4463C">
        <w:rPr>
          <w:rFonts w:ascii="Arial" w:hAnsi="Arial" w:cs="Arial"/>
          <w:sz w:val="24"/>
          <w:szCs w:val="24"/>
        </w:rPr>
        <w:t>in both nets</w:t>
      </w:r>
      <w:r w:rsidR="00827674">
        <w:rPr>
          <w:rFonts w:ascii="Arial" w:hAnsi="Arial" w:cs="Arial"/>
          <w:sz w:val="24"/>
          <w:szCs w:val="24"/>
        </w:rPr>
        <w:t xml:space="preserve">, and </w:t>
      </w:r>
      <w:r w:rsidR="00125962">
        <w:rPr>
          <w:rFonts w:ascii="Arial" w:hAnsi="Arial" w:cs="Arial"/>
          <w:sz w:val="24"/>
          <w:szCs w:val="24"/>
        </w:rPr>
        <w:t xml:space="preserve">the distributions of catches were all positively skewed </w:t>
      </w:r>
      <w:r w:rsidR="00E4463C">
        <w:rPr>
          <w:rFonts w:ascii="Arial" w:hAnsi="Arial" w:cs="Arial"/>
          <w:sz w:val="24"/>
          <w:szCs w:val="24"/>
        </w:rPr>
        <w:t xml:space="preserve">(Figure </w:t>
      </w:r>
      <w:r w:rsidR="00C53EEE">
        <w:rPr>
          <w:rFonts w:ascii="Arial" w:hAnsi="Arial" w:cs="Arial"/>
          <w:sz w:val="24"/>
          <w:szCs w:val="24"/>
        </w:rPr>
        <w:t>2</w:t>
      </w:r>
      <w:r w:rsidR="00E4463C">
        <w:rPr>
          <w:rFonts w:ascii="Arial" w:hAnsi="Arial" w:cs="Arial"/>
          <w:sz w:val="24"/>
          <w:szCs w:val="24"/>
        </w:rPr>
        <w:t>)</w:t>
      </w:r>
      <w:r w:rsidR="00827674">
        <w:rPr>
          <w:rFonts w:ascii="Arial" w:hAnsi="Arial" w:cs="Arial"/>
          <w:sz w:val="24"/>
          <w:szCs w:val="24"/>
        </w:rPr>
        <w:t xml:space="preserve">. </w:t>
      </w:r>
      <w:r>
        <w:rPr>
          <w:rFonts w:ascii="Arial" w:hAnsi="Arial" w:cs="Arial"/>
          <w:sz w:val="24"/>
          <w:szCs w:val="24"/>
        </w:rPr>
        <w:t xml:space="preserve">Mean density during the study was 232.7 </w:t>
      </w:r>
      <w:r w:rsidR="00026568">
        <w:rPr>
          <w:rFonts w:ascii="Arial" w:hAnsi="Arial" w:cs="Arial"/>
          <w:sz w:val="24"/>
          <w:szCs w:val="24"/>
        </w:rPr>
        <w:t xml:space="preserve">± 163 </w:t>
      </w:r>
      <w:r>
        <w:rPr>
          <w:rFonts w:ascii="Arial" w:hAnsi="Arial" w:cs="Arial"/>
          <w:sz w:val="24"/>
          <w:szCs w:val="24"/>
        </w:rPr>
        <w:t>mysids/m</w:t>
      </w:r>
      <w:r w:rsidRPr="007C30C3">
        <w:rPr>
          <w:rFonts w:ascii="Arial" w:hAnsi="Arial" w:cs="Arial"/>
          <w:sz w:val="24"/>
          <w:szCs w:val="24"/>
          <w:vertAlign w:val="superscript"/>
        </w:rPr>
        <w:t>2</w:t>
      </w:r>
      <w:r>
        <w:rPr>
          <w:rFonts w:ascii="Arial" w:hAnsi="Arial" w:cs="Arial"/>
          <w:sz w:val="24"/>
          <w:szCs w:val="24"/>
        </w:rPr>
        <w:t xml:space="preserve"> (</w:t>
      </w:r>
      <w:r w:rsidR="00026568">
        <w:rPr>
          <w:rFonts w:ascii="Arial" w:hAnsi="Arial" w:cs="Arial"/>
          <w:sz w:val="24"/>
          <w:szCs w:val="24"/>
        </w:rPr>
        <w:t>±</w:t>
      </w:r>
      <w:r>
        <w:rPr>
          <w:rFonts w:ascii="Arial" w:hAnsi="Arial" w:cs="Arial"/>
          <w:sz w:val="24"/>
          <w:szCs w:val="24"/>
        </w:rPr>
        <w:t>SD)</w:t>
      </w:r>
      <w:r w:rsidR="00D81E25">
        <w:rPr>
          <w:rFonts w:ascii="Arial" w:hAnsi="Arial" w:cs="Arial"/>
          <w:sz w:val="24"/>
          <w:szCs w:val="24"/>
        </w:rPr>
        <w:t>, similar to the long term average for the reservoir (247.5</w:t>
      </w:r>
      <w:r w:rsidR="00026568">
        <w:rPr>
          <w:rFonts w:ascii="Arial" w:hAnsi="Arial" w:cs="Arial"/>
          <w:sz w:val="24"/>
          <w:szCs w:val="24"/>
        </w:rPr>
        <w:t xml:space="preserve"> ± </w:t>
      </w:r>
      <w:r w:rsidR="00D81E25">
        <w:rPr>
          <w:rFonts w:ascii="Arial" w:hAnsi="Arial" w:cs="Arial"/>
          <w:sz w:val="24"/>
          <w:szCs w:val="24"/>
        </w:rPr>
        <w:t>106.9</w:t>
      </w:r>
      <w:r w:rsidR="00026568" w:rsidRPr="00026568">
        <w:rPr>
          <w:rFonts w:ascii="Arial" w:hAnsi="Arial" w:cs="Arial"/>
          <w:sz w:val="24"/>
          <w:szCs w:val="24"/>
        </w:rPr>
        <w:t xml:space="preserve"> </w:t>
      </w:r>
      <w:r w:rsidR="00026568">
        <w:rPr>
          <w:rFonts w:ascii="Arial" w:hAnsi="Arial" w:cs="Arial"/>
          <w:sz w:val="24"/>
          <w:szCs w:val="24"/>
        </w:rPr>
        <w:t>mysids/m</w:t>
      </w:r>
      <w:r w:rsidR="00026568" w:rsidRPr="007C30C3">
        <w:rPr>
          <w:rFonts w:ascii="Arial" w:hAnsi="Arial" w:cs="Arial"/>
          <w:sz w:val="24"/>
          <w:szCs w:val="24"/>
          <w:vertAlign w:val="superscript"/>
        </w:rPr>
        <w:t>2</w:t>
      </w:r>
      <w:r w:rsidR="00D81E25">
        <w:rPr>
          <w:rFonts w:ascii="Arial" w:hAnsi="Arial" w:cs="Arial"/>
          <w:sz w:val="24"/>
          <w:szCs w:val="24"/>
        </w:rPr>
        <w:t>) (B. Johnson, unpublished data)</w:t>
      </w:r>
      <w:r>
        <w:rPr>
          <w:rFonts w:ascii="Arial" w:hAnsi="Arial" w:cs="Arial"/>
          <w:sz w:val="24"/>
          <w:szCs w:val="24"/>
        </w:rPr>
        <w:t xml:space="preserve">. </w:t>
      </w:r>
      <w:r w:rsidR="00827674">
        <w:rPr>
          <w:rFonts w:ascii="Arial" w:hAnsi="Arial" w:cs="Arial"/>
          <w:sz w:val="24"/>
          <w:szCs w:val="24"/>
        </w:rPr>
        <w:t>While there was no apparent temporal trend in density, mean length increase</w:t>
      </w:r>
      <w:r w:rsidR="009D2023">
        <w:rPr>
          <w:rFonts w:ascii="Arial" w:hAnsi="Arial" w:cs="Arial"/>
          <w:sz w:val="24"/>
          <w:szCs w:val="24"/>
        </w:rPr>
        <w:t>d</w:t>
      </w:r>
      <w:r w:rsidR="00827674">
        <w:rPr>
          <w:rFonts w:ascii="Arial" w:hAnsi="Arial" w:cs="Arial"/>
          <w:sz w:val="24"/>
          <w:szCs w:val="24"/>
        </w:rPr>
        <w:t xml:space="preserve"> with time and the </w:t>
      </w:r>
      <w:r w:rsidR="0054377C">
        <w:rPr>
          <w:rFonts w:ascii="Arial" w:hAnsi="Arial" w:cs="Arial"/>
          <w:sz w:val="24"/>
          <w:szCs w:val="24"/>
        </w:rPr>
        <w:t>density</w:t>
      </w:r>
      <w:r w:rsidR="00827674">
        <w:rPr>
          <w:rFonts w:ascii="Arial" w:hAnsi="Arial" w:cs="Arial"/>
          <w:sz w:val="24"/>
          <w:szCs w:val="24"/>
        </w:rPr>
        <w:t xml:space="preserve"> of juveniles decreased with time</w:t>
      </w:r>
      <w:r>
        <w:rPr>
          <w:rFonts w:ascii="Arial" w:hAnsi="Arial" w:cs="Arial"/>
          <w:sz w:val="24"/>
          <w:szCs w:val="24"/>
        </w:rPr>
        <w:t>, as would be expected for a population sampled during the growing season, post reproduction.</w:t>
      </w:r>
      <w:r w:rsidR="009D2023">
        <w:rPr>
          <w:rFonts w:ascii="Arial" w:hAnsi="Arial" w:cs="Arial"/>
          <w:sz w:val="24"/>
          <w:szCs w:val="24"/>
        </w:rPr>
        <w:t xml:space="preserve"> The </w:t>
      </w:r>
      <w:proofErr w:type="spellStart"/>
      <w:proofErr w:type="gramStart"/>
      <w:r w:rsidR="009D2023">
        <w:rPr>
          <w:rFonts w:ascii="Arial" w:hAnsi="Arial" w:cs="Arial"/>
          <w:sz w:val="24"/>
          <w:szCs w:val="24"/>
        </w:rPr>
        <w:t>female:male</w:t>
      </w:r>
      <w:proofErr w:type="spellEnd"/>
      <w:proofErr w:type="gramEnd"/>
      <w:r w:rsidR="009D2023">
        <w:rPr>
          <w:rFonts w:ascii="Arial" w:hAnsi="Arial" w:cs="Arial"/>
          <w:sz w:val="24"/>
          <w:szCs w:val="24"/>
        </w:rPr>
        <w:t xml:space="preserve"> ratio </w:t>
      </w:r>
      <w:r w:rsidR="00D81E25">
        <w:rPr>
          <w:rFonts w:ascii="Arial" w:hAnsi="Arial" w:cs="Arial"/>
          <w:sz w:val="24"/>
          <w:szCs w:val="24"/>
        </w:rPr>
        <w:t xml:space="preserve">was relatively stable over the course of the study and averaged 0.541 (SD = 0.335). The relative frequency of adults of indeterminate sex increased during the study (Figure 3). </w:t>
      </w:r>
      <w:r w:rsidR="00EA2395">
        <w:rPr>
          <w:rFonts w:ascii="Arial" w:hAnsi="Arial" w:cs="Arial"/>
          <w:sz w:val="24"/>
          <w:szCs w:val="24"/>
        </w:rPr>
        <w:t>The</w:t>
      </w:r>
      <w:r w:rsidR="00D94B22" w:rsidRPr="00D94B22">
        <w:rPr>
          <w:rFonts w:ascii="Arial" w:hAnsi="Arial" w:cs="Arial"/>
          <w:sz w:val="24"/>
          <w:szCs w:val="24"/>
        </w:rPr>
        <w:t xml:space="preserve"> </w:t>
      </w:r>
      <w:r w:rsidR="00D94B22">
        <w:rPr>
          <w:rFonts w:ascii="Arial" w:hAnsi="Arial" w:cs="Arial"/>
          <w:sz w:val="24"/>
          <w:szCs w:val="24"/>
        </w:rPr>
        <w:t>paired</w:t>
      </w:r>
      <w:r w:rsidR="00EA2395">
        <w:rPr>
          <w:rFonts w:ascii="Arial" w:hAnsi="Arial" w:cs="Arial"/>
          <w:sz w:val="24"/>
          <w:szCs w:val="24"/>
        </w:rPr>
        <w:t xml:space="preserve"> t-test found no effect of net size on e</w:t>
      </w:r>
      <w:r w:rsidR="00C27AAC">
        <w:rPr>
          <w:rFonts w:ascii="Arial" w:hAnsi="Arial" w:cs="Arial"/>
          <w:sz w:val="24"/>
          <w:szCs w:val="24"/>
        </w:rPr>
        <w:t xml:space="preserve">stimates of Mysis density (p = 0.945), </w:t>
      </w:r>
      <w:r w:rsidR="0054377C">
        <w:rPr>
          <w:rFonts w:ascii="Arial" w:hAnsi="Arial" w:cs="Arial"/>
          <w:sz w:val="24"/>
          <w:szCs w:val="24"/>
        </w:rPr>
        <w:t>density</w:t>
      </w:r>
      <w:r w:rsidR="00C27AAC">
        <w:rPr>
          <w:rFonts w:ascii="Arial" w:hAnsi="Arial" w:cs="Arial"/>
          <w:sz w:val="24"/>
          <w:szCs w:val="24"/>
        </w:rPr>
        <w:t xml:space="preserve"> of juveniles (p = 0.</w:t>
      </w:r>
      <w:r w:rsidR="0054377C">
        <w:rPr>
          <w:rFonts w:ascii="Arial" w:hAnsi="Arial" w:cs="Arial"/>
          <w:sz w:val="24"/>
          <w:szCs w:val="24"/>
        </w:rPr>
        <w:t>495</w:t>
      </w:r>
      <w:r w:rsidR="00C27AAC">
        <w:rPr>
          <w:rFonts w:ascii="Arial" w:hAnsi="Arial" w:cs="Arial"/>
          <w:sz w:val="24"/>
          <w:szCs w:val="24"/>
        </w:rPr>
        <w:t xml:space="preserve">), </w:t>
      </w:r>
      <w:proofErr w:type="spellStart"/>
      <w:proofErr w:type="gramStart"/>
      <w:r w:rsidR="00C27AAC">
        <w:rPr>
          <w:rFonts w:ascii="Arial" w:hAnsi="Arial" w:cs="Arial"/>
          <w:sz w:val="24"/>
          <w:szCs w:val="24"/>
        </w:rPr>
        <w:t>female:male</w:t>
      </w:r>
      <w:proofErr w:type="spellEnd"/>
      <w:proofErr w:type="gramEnd"/>
      <w:r w:rsidR="00C27AAC">
        <w:rPr>
          <w:rFonts w:ascii="Arial" w:hAnsi="Arial" w:cs="Arial"/>
          <w:sz w:val="24"/>
          <w:szCs w:val="24"/>
        </w:rPr>
        <w:t xml:space="preserve"> ratio (p = 0.588)</w:t>
      </w:r>
      <w:r w:rsidR="002C4F3B">
        <w:rPr>
          <w:rFonts w:ascii="Arial" w:hAnsi="Arial" w:cs="Arial"/>
          <w:sz w:val="24"/>
          <w:szCs w:val="24"/>
        </w:rPr>
        <w:t>, o</w:t>
      </w:r>
      <w:r w:rsidR="00236C98">
        <w:rPr>
          <w:rFonts w:ascii="Arial" w:hAnsi="Arial" w:cs="Arial"/>
          <w:sz w:val="24"/>
          <w:szCs w:val="24"/>
        </w:rPr>
        <w:t>r</w:t>
      </w:r>
      <w:r w:rsidR="002C4F3B">
        <w:rPr>
          <w:rFonts w:ascii="Arial" w:hAnsi="Arial" w:cs="Arial"/>
          <w:sz w:val="24"/>
          <w:szCs w:val="24"/>
        </w:rPr>
        <w:t xml:space="preserve"> mean length (p = 0.054)</w:t>
      </w:r>
      <w:r w:rsidR="00C27AAC">
        <w:rPr>
          <w:rFonts w:ascii="Arial" w:hAnsi="Arial" w:cs="Arial"/>
          <w:sz w:val="24"/>
          <w:szCs w:val="24"/>
        </w:rPr>
        <w:t xml:space="preserve">. </w:t>
      </w:r>
      <w:r w:rsidR="0054377C">
        <w:rPr>
          <w:rFonts w:ascii="Arial" w:hAnsi="Arial" w:cs="Arial"/>
          <w:sz w:val="24"/>
          <w:szCs w:val="24"/>
        </w:rPr>
        <w:t>Results of t</w:t>
      </w:r>
      <w:r w:rsidR="00EA2395">
        <w:rPr>
          <w:rFonts w:ascii="Arial" w:hAnsi="Arial" w:cs="Arial"/>
          <w:sz w:val="24"/>
          <w:szCs w:val="24"/>
        </w:rPr>
        <w:t xml:space="preserve">wo-way ANOVA </w:t>
      </w:r>
      <w:r w:rsidR="0066261F">
        <w:rPr>
          <w:rFonts w:ascii="Arial" w:hAnsi="Arial" w:cs="Arial"/>
          <w:sz w:val="24"/>
          <w:szCs w:val="24"/>
        </w:rPr>
        <w:t xml:space="preserve">(Table 2) </w:t>
      </w:r>
      <w:r w:rsidR="0054377C">
        <w:rPr>
          <w:rFonts w:ascii="Arial" w:hAnsi="Arial" w:cs="Arial"/>
          <w:sz w:val="24"/>
          <w:szCs w:val="24"/>
        </w:rPr>
        <w:t>w</w:t>
      </w:r>
      <w:r w:rsidR="0066261F">
        <w:rPr>
          <w:rFonts w:ascii="Arial" w:hAnsi="Arial" w:cs="Arial"/>
          <w:sz w:val="24"/>
          <w:szCs w:val="24"/>
        </w:rPr>
        <w:t>ere</w:t>
      </w:r>
      <w:r w:rsidR="0054377C">
        <w:rPr>
          <w:rFonts w:ascii="Arial" w:hAnsi="Arial" w:cs="Arial"/>
          <w:sz w:val="24"/>
          <w:szCs w:val="24"/>
        </w:rPr>
        <w:t xml:space="preserve"> consistent with results</w:t>
      </w:r>
      <w:r w:rsidR="00EA2395">
        <w:rPr>
          <w:rFonts w:ascii="Arial" w:hAnsi="Arial" w:cs="Arial"/>
          <w:sz w:val="24"/>
          <w:szCs w:val="24"/>
        </w:rPr>
        <w:t xml:space="preserve"> of the t-test, finding no effect of net size on </w:t>
      </w:r>
      <w:r w:rsidR="0054377C">
        <w:rPr>
          <w:rFonts w:ascii="Arial" w:hAnsi="Arial" w:cs="Arial"/>
          <w:sz w:val="24"/>
          <w:szCs w:val="24"/>
        </w:rPr>
        <w:t xml:space="preserve">density, density of juveniles, or </w:t>
      </w:r>
      <w:proofErr w:type="spellStart"/>
      <w:proofErr w:type="gramStart"/>
      <w:r w:rsidR="0054377C">
        <w:rPr>
          <w:rFonts w:ascii="Arial" w:hAnsi="Arial" w:cs="Arial"/>
          <w:sz w:val="24"/>
          <w:szCs w:val="24"/>
        </w:rPr>
        <w:t>female:male</w:t>
      </w:r>
      <w:proofErr w:type="spellEnd"/>
      <w:proofErr w:type="gramEnd"/>
      <w:r w:rsidR="0054377C">
        <w:rPr>
          <w:rFonts w:ascii="Arial" w:hAnsi="Arial" w:cs="Arial"/>
          <w:sz w:val="24"/>
          <w:szCs w:val="24"/>
        </w:rPr>
        <w:t xml:space="preserve"> ratio. However, an effect of net size on mean length was detected (p = </w:t>
      </w:r>
      <w:r w:rsidR="0054377C" w:rsidRPr="0054377C">
        <w:rPr>
          <w:rFonts w:ascii="Arial" w:hAnsi="Arial" w:cs="Arial"/>
          <w:sz w:val="24"/>
          <w:szCs w:val="24"/>
        </w:rPr>
        <w:t>0.03</w:t>
      </w:r>
      <w:r w:rsidR="0054377C">
        <w:rPr>
          <w:rFonts w:ascii="Arial" w:hAnsi="Arial" w:cs="Arial"/>
          <w:sz w:val="24"/>
          <w:szCs w:val="24"/>
        </w:rPr>
        <w:t>5)</w:t>
      </w:r>
      <w:r w:rsidR="0066261F">
        <w:rPr>
          <w:rFonts w:ascii="Arial" w:hAnsi="Arial" w:cs="Arial"/>
          <w:sz w:val="24"/>
          <w:szCs w:val="24"/>
        </w:rPr>
        <w:t>.</w:t>
      </w:r>
      <w:r w:rsidR="00101D6F">
        <w:rPr>
          <w:rFonts w:ascii="Arial" w:hAnsi="Arial" w:cs="Arial"/>
          <w:sz w:val="24"/>
          <w:szCs w:val="24"/>
        </w:rPr>
        <w:t xml:space="preserve"> </w:t>
      </w:r>
      <w:r w:rsidR="0066261F" w:rsidRPr="0066261F">
        <w:rPr>
          <w:rFonts w:ascii="Arial" w:hAnsi="Arial" w:cs="Arial"/>
          <w:color w:val="FF0000"/>
          <w:sz w:val="24"/>
          <w:szCs w:val="24"/>
        </w:rPr>
        <w:t>(TALK ABOUT EFFECT SIZE AND WHY- IS IT DUE TO BIGGER TL in meter net in Sept only?)</w:t>
      </w:r>
    </w:p>
    <w:p w14:paraId="595A2D7D" w14:textId="480E7BC2" w:rsidR="00EA2395" w:rsidRDefault="00654182" w:rsidP="0066261F">
      <w:pPr>
        <w:spacing w:after="0" w:line="240" w:lineRule="auto"/>
        <w:rPr>
          <w:rFonts w:ascii="Arial" w:hAnsi="Arial" w:cs="Arial"/>
          <w:sz w:val="24"/>
          <w:szCs w:val="24"/>
        </w:rPr>
      </w:pPr>
      <w:r>
        <w:rPr>
          <w:rFonts w:ascii="Arial" w:hAnsi="Arial" w:cs="Arial"/>
          <w:sz w:val="24"/>
          <w:szCs w:val="24"/>
        </w:rPr>
        <w:t>M</w:t>
      </w:r>
      <w:r w:rsidR="00EA2395">
        <w:rPr>
          <w:rFonts w:ascii="Arial" w:hAnsi="Arial" w:cs="Arial"/>
          <w:sz w:val="24"/>
          <w:szCs w:val="24"/>
        </w:rPr>
        <w:t xml:space="preserve">onth </w:t>
      </w:r>
      <w:r>
        <w:rPr>
          <w:rFonts w:ascii="Arial" w:hAnsi="Arial" w:cs="Arial"/>
          <w:sz w:val="24"/>
          <w:szCs w:val="24"/>
        </w:rPr>
        <w:t xml:space="preserve">of sampling </w:t>
      </w:r>
      <w:r w:rsidR="00EA2395">
        <w:rPr>
          <w:rFonts w:ascii="Arial" w:hAnsi="Arial" w:cs="Arial"/>
          <w:sz w:val="24"/>
          <w:szCs w:val="24"/>
        </w:rPr>
        <w:t xml:space="preserve">had no effect on </w:t>
      </w:r>
      <w:r w:rsidR="0066261F">
        <w:rPr>
          <w:rFonts w:ascii="Arial" w:hAnsi="Arial" w:cs="Arial"/>
          <w:sz w:val="24"/>
          <w:szCs w:val="24"/>
        </w:rPr>
        <w:t xml:space="preserve">total </w:t>
      </w:r>
      <w:r w:rsidR="00EA2395">
        <w:rPr>
          <w:rFonts w:ascii="Arial" w:hAnsi="Arial" w:cs="Arial"/>
          <w:sz w:val="24"/>
          <w:szCs w:val="24"/>
        </w:rPr>
        <w:t xml:space="preserve">density </w:t>
      </w:r>
      <w:r w:rsidR="00026568">
        <w:rPr>
          <w:rFonts w:ascii="Arial" w:hAnsi="Arial" w:cs="Arial"/>
          <w:sz w:val="24"/>
          <w:szCs w:val="24"/>
        </w:rPr>
        <w:t xml:space="preserve">(p = 0.624) </w:t>
      </w:r>
      <w:r w:rsidR="00EA2395">
        <w:rPr>
          <w:rFonts w:ascii="Arial" w:hAnsi="Arial" w:cs="Arial"/>
          <w:sz w:val="24"/>
          <w:szCs w:val="24"/>
        </w:rPr>
        <w:t xml:space="preserve">or the </w:t>
      </w:r>
      <w:proofErr w:type="spellStart"/>
      <w:proofErr w:type="gramStart"/>
      <w:r w:rsidR="00EA2395">
        <w:rPr>
          <w:rFonts w:ascii="Arial" w:hAnsi="Arial" w:cs="Arial"/>
          <w:sz w:val="24"/>
          <w:szCs w:val="24"/>
        </w:rPr>
        <w:t>female:male</w:t>
      </w:r>
      <w:proofErr w:type="spellEnd"/>
      <w:proofErr w:type="gramEnd"/>
      <w:r w:rsidR="00EA2395">
        <w:rPr>
          <w:rFonts w:ascii="Arial" w:hAnsi="Arial" w:cs="Arial"/>
          <w:sz w:val="24"/>
          <w:szCs w:val="24"/>
        </w:rPr>
        <w:t xml:space="preserve"> ratio</w:t>
      </w:r>
      <w:r w:rsidR="00026568">
        <w:rPr>
          <w:rFonts w:ascii="Arial" w:hAnsi="Arial" w:cs="Arial"/>
          <w:sz w:val="24"/>
          <w:szCs w:val="24"/>
        </w:rPr>
        <w:t xml:space="preserve"> (p = 0.074)</w:t>
      </w:r>
      <w:r w:rsidR="00EA2395">
        <w:rPr>
          <w:rFonts w:ascii="Arial" w:hAnsi="Arial" w:cs="Arial"/>
          <w:sz w:val="24"/>
          <w:szCs w:val="24"/>
        </w:rPr>
        <w:t xml:space="preserve">, but </w:t>
      </w:r>
      <w:r w:rsidR="0066261F">
        <w:rPr>
          <w:rFonts w:ascii="Arial" w:hAnsi="Arial" w:cs="Arial"/>
          <w:sz w:val="24"/>
          <w:szCs w:val="24"/>
        </w:rPr>
        <w:t>density</w:t>
      </w:r>
      <w:r w:rsidR="00EA2395">
        <w:rPr>
          <w:rFonts w:ascii="Arial" w:hAnsi="Arial" w:cs="Arial"/>
          <w:sz w:val="24"/>
          <w:szCs w:val="24"/>
        </w:rPr>
        <w:t xml:space="preserve"> </w:t>
      </w:r>
      <w:r w:rsidR="00D81E25">
        <w:rPr>
          <w:rFonts w:ascii="Arial" w:hAnsi="Arial" w:cs="Arial"/>
          <w:sz w:val="24"/>
          <w:szCs w:val="24"/>
        </w:rPr>
        <w:t xml:space="preserve">of </w:t>
      </w:r>
      <w:r w:rsidR="00EA2395">
        <w:rPr>
          <w:rFonts w:ascii="Arial" w:hAnsi="Arial" w:cs="Arial"/>
          <w:sz w:val="24"/>
          <w:szCs w:val="24"/>
        </w:rPr>
        <w:t xml:space="preserve">juveniles </w:t>
      </w:r>
      <w:r w:rsidR="00026568">
        <w:rPr>
          <w:rFonts w:ascii="Arial" w:hAnsi="Arial" w:cs="Arial"/>
          <w:sz w:val="24"/>
          <w:szCs w:val="24"/>
        </w:rPr>
        <w:t xml:space="preserve">(p = 0.015) </w:t>
      </w:r>
      <w:r w:rsidR="00EA2395">
        <w:rPr>
          <w:rFonts w:ascii="Arial" w:hAnsi="Arial" w:cs="Arial"/>
          <w:sz w:val="24"/>
          <w:szCs w:val="24"/>
        </w:rPr>
        <w:t xml:space="preserve">and </w:t>
      </w:r>
      <w:r w:rsidR="00125962">
        <w:rPr>
          <w:rFonts w:ascii="Arial" w:hAnsi="Arial" w:cs="Arial"/>
          <w:sz w:val="24"/>
          <w:szCs w:val="24"/>
        </w:rPr>
        <w:t>mean</w:t>
      </w:r>
      <w:r w:rsidR="00DA7D04">
        <w:rPr>
          <w:rFonts w:ascii="Arial" w:hAnsi="Arial" w:cs="Arial"/>
          <w:sz w:val="24"/>
          <w:szCs w:val="24"/>
        </w:rPr>
        <w:t xml:space="preserve"> length </w:t>
      </w:r>
      <w:r w:rsidR="00026568">
        <w:rPr>
          <w:rFonts w:ascii="Arial" w:hAnsi="Arial" w:cs="Arial"/>
          <w:sz w:val="24"/>
          <w:szCs w:val="24"/>
        </w:rPr>
        <w:t xml:space="preserve">(p &lt; 0.001) </w:t>
      </w:r>
      <w:r w:rsidR="00DA7D04">
        <w:rPr>
          <w:rFonts w:ascii="Arial" w:hAnsi="Arial" w:cs="Arial"/>
          <w:sz w:val="24"/>
          <w:szCs w:val="24"/>
        </w:rPr>
        <w:t xml:space="preserve">changed </w:t>
      </w:r>
      <w:r w:rsidR="00EA2395">
        <w:rPr>
          <w:rFonts w:ascii="Arial" w:hAnsi="Arial" w:cs="Arial"/>
          <w:sz w:val="24"/>
          <w:szCs w:val="24"/>
        </w:rPr>
        <w:t xml:space="preserve">significantly </w:t>
      </w:r>
      <w:r w:rsidR="00DA7D04">
        <w:rPr>
          <w:rFonts w:ascii="Arial" w:hAnsi="Arial" w:cs="Arial"/>
          <w:sz w:val="24"/>
          <w:szCs w:val="24"/>
        </w:rPr>
        <w:t xml:space="preserve">with </w:t>
      </w:r>
      <w:r w:rsidR="00EA2395">
        <w:rPr>
          <w:rFonts w:ascii="Arial" w:hAnsi="Arial" w:cs="Arial"/>
          <w:sz w:val="24"/>
          <w:szCs w:val="24"/>
        </w:rPr>
        <w:t>month. None of the net size-month interactions was significant for any parameter estimate</w:t>
      </w:r>
      <w:r>
        <w:rPr>
          <w:rFonts w:ascii="Arial" w:hAnsi="Arial" w:cs="Arial"/>
          <w:sz w:val="24"/>
          <w:szCs w:val="24"/>
        </w:rPr>
        <w:t>. This indicates</w:t>
      </w:r>
      <w:r w:rsidR="00EA2395">
        <w:rPr>
          <w:rFonts w:ascii="Arial" w:hAnsi="Arial" w:cs="Arial"/>
          <w:sz w:val="24"/>
          <w:szCs w:val="24"/>
        </w:rPr>
        <w:t xml:space="preserve"> that effects of net size on parameter estimates</w:t>
      </w:r>
      <w:r w:rsidR="00F45603">
        <w:rPr>
          <w:rFonts w:ascii="Arial" w:hAnsi="Arial" w:cs="Arial"/>
          <w:sz w:val="24"/>
          <w:szCs w:val="24"/>
        </w:rPr>
        <w:t xml:space="preserve"> were not a function of sampling date despite significant changes </w:t>
      </w:r>
      <w:r w:rsidR="002C4F3B">
        <w:rPr>
          <w:rFonts w:ascii="Arial" w:hAnsi="Arial" w:cs="Arial"/>
          <w:sz w:val="24"/>
          <w:szCs w:val="24"/>
        </w:rPr>
        <w:t>in</w:t>
      </w:r>
      <w:r w:rsidR="00F45603">
        <w:rPr>
          <w:rFonts w:ascii="Arial" w:hAnsi="Arial" w:cs="Arial"/>
          <w:sz w:val="24"/>
          <w:szCs w:val="24"/>
        </w:rPr>
        <w:t xml:space="preserve"> the age and size structure of the population during the experiment.</w:t>
      </w:r>
      <w:r w:rsidR="00EA2395">
        <w:rPr>
          <w:rFonts w:ascii="Arial" w:hAnsi="Arial" w:cs="Arial"/>
          <w:sz w:val="24"/>
          <w:szCs w:val="24"/>
        </w:rPr>
        <w:t xml:space="preserve"> </w:t>
      </w:r>
    </w:p>
    <w:p w14:paraId="56CEB3DE" w14:textId="5F9C8F33" w:rsidR="00C27AAC" w:rsidRDefault="002C4F3B" w:rsidP="0066261F">
      <w:pPr>
        <w:spacing w:after="0" w:line="240" w:lineRule="auto"/>
        <w:ind w:firstLine="720"/>
        <w:rPr>
          <w:rFonts w:ascii="Arial" w:hAnsi="Arial" w:cs="Arial"/>
          <w:sz w:val="24"/>
          <w:szCs w:val="24"/>
        </w:rPr>
      </w:pPr>
      <w:r>
        <w:rPr>
          <w:rFonts w:ascii="Arial" w:hAnsi="Arial" w:cs="Arial"/>
          <w:sz w:val="24"/>
          <w:szCs w:val="24"/>
        </w:rPr>
        <w:t>M</w:t>
      </w:r>
      <w:r w:rsidR="00FA0547">
        <w:rPr>
          <w:rFonts w:ascii="Arial" w:hAnsi="Arial" w:cs="Arial"/>
          <w:sz w:val="24"/>
          <w:szCs w:val="24"/>
        </w:rPr>
        <w:t xml:space="preserve">onthly length-frequency distributions </w:t>
      </w:r>
      <w:r w:rsidR="00101D6F">
        <w:rPr>
          <w:rFonts w:ascii="Arial" w:hAnsi="Arial" w:cs="Arial"/>
          <w:sz w:val="24"/>
          <w:szCs w:val="24"/>
        </w:rPr>
        <w:t>appeared</w:t>
      </w:r>
      <w:r w:rsidR="00FA0547">
        <w:rPr>
          <w:rFonts w:ascii="Arial" w:hAnsi="Arial" w:cs="Arial"/>
          <w:sz w:val="24"/>
          <w:szCs w:val="24"/>
        </w:rPr>
        <w:t xml:space="preserve"> similar between the two nets </w:t>
      </w:r>
      <w:r>
        <w:rPr>
          <w:rFonts w:ascii="Arial" w:hAnsi="Arial" w:cs="Arial"/>
          <w:sz w:val="24"/>
          <w:szCs w:val="24"/>
        </w:rPr>
        <w:t>(Figure 3</w:t>
      </w:r>
      <w:r w:rsidR="00FA0547">
        <w:rPr>
          <w:rFonts w:ascii="Arial" w:hAnsi="Arial" w:cs="Arial"/>
          <w:sz w:val="24"/>
          <w:szCs w:val="24"/>
        </w:rPr>
        <w:t>). Catches from both nets had equivalent modes, but the range of sizes captured was slightly greater in the large net</w:t>
      </w:r>
      <w:r w:rsidR="002340E0">
        <w:rPr>
          <w:rFonts w:ascii="Arial" w:hAnsi="Arial" w:cs="Arial"/>
          <w:sz w:val="24"/>
          <w:szCs w:val="24"/>
        </w:rPr>
        <w:t>.</w:t>
      </w:r>
      <w:r w:rsidR="00FA0547">
        <w:rPr>
          <w:rFonts w:ascii="Arial" w:hAnsi="Arial" w:cs="Arial"/>
          <w:sz w:val="24"/>
          <w:szCs w:val="24"/>
        </w:rPr>
        <w:t xml:space="preserve"> </w:t>
      </w:r>
      <w:r w:rsidR="00101D6F">
        <w:rPr>
          <w:rFonts w:ascii="Arial" w:hAnsi="Arial" w:cs="Arial"/>
          <w:sz w:val="24"/>
          <w:szCs w:val="24"/>
        </w:rPr>
        <w:t xml:space="preserve">The Kolmogorov-Smirnov test indicated that length distributions differed by net size in July (p = 0.001) and September (p = 0.006) but not in August (p = 0.340). </w:t>
      </w:r>
      <w:r w:rsidR="00B24B06">
        <w:rPr>
          <w:rFonts w:ascii="Arial" w:hAnsi="Arial" w:cs="Arial"/>
          <w:sz w:val="24"/>
          <w:szCs w:val="24"/>
        </w:rPr>
        <w:t xml:space="preserve">The large net consistently caught more mysids </w:t>
      </w:r>
      <w:r w:rsidR="00FB7CFD">
        <w:rPr>
          <w:rFonts w:ascii="Arial" w:hAnsi="Arial" w:cs="Arial"/>
          <w:sz w:val="24"/>
          <w:szCs w:val="24"/>
        </w:rPr>
        <w:t>≥</w:t>
      </w:r>
      <w:r w:rsidR="00B24B06">
        <w:rPr>
          <w:rFonts w:ascii="Arial" w:hAnsi="Arial" w:cs="Arial"/>
          <w:sz w:val="24"/>
          <w:szCs w:val="24"/>
        </w:rPr>
        <w:t xml:space="preserve"> 20 mm TL</w:t>
      </w:r>
      <w:r w:rsidR="000E037A">
        <w:rPr>
          <w:rFonts w:ascii="Arial" w:hAnsi="Arial" w:cs="Arial"/>
          <w:sz w:val="24"/>
          <w:szCs w:val="24"/>
        </w:rPr>
        <w:t xml:space="preserve"> than the small net (Figure 6)</w:t>
      </w:r>
      <w:r w:rsidR="00B24B06">
        <w:rPr>
          <w:rFonts w:ascii="Arial" w:hAnsi="Arial" w:cs="Arial"/>
          <w:sz w:val="24"/>
          <w:szCs w:val="24"/>
        </w:rPr>
        <w:t xml:space="preserve">, but these </w:t>
      </w:r>
      <w:r w:rsidR="000E037A">
        <w:rPr>
          <w:rFonts w:ascii="Arial" w:hAnsi="Arial" w:cs="Arial"/>
          <w:sz w:val="24"/>
          <w:szCs w:val="24"/>
        </w:rPr>
        <w:t xml:space="preserve">individuals </w:t>
      </w:r>
      <w:r w:rsidR="00B24B06">
        <w:rPr>
          <w:rFonts w:ascii="Arial" w:hAnsi="Arial" w:cs="Arial"/>
          <w:sz w:val="24"/>
          <w:szCs w:val="24"/>
        </w:rPr>
        <w:t xml:space="preserve">were a tiny fraction of the total sample (mean </w:t>
      </w:r>
      <w:r w:rsidR="000E037A">
        <w:rPr>
          <w:rFonts w:ascii="Arial" w:hAnsi="Arial" w:cs="Arial"/>
          <w:sz w:val="24"/>
          <w:szCs w:val="24"/>
        </w:rPr>
        <w:t>= 0.75</w:t>
      </w:r>
      <w:r w:rsidR="00B24B06">
        <w:rPr>
          <w:rFonts w:ascii="Arial" w:hAnsi="Arial" w:cs="Arial"/>
          <w:sz w:val="24"/>
          <w:szCs w:val="24"/>
        </w:rPr>
        <w:t>%</w:t>
      </w:r>
      <w:r w:rsidR="00DA7D04">
        <w:rPr>
          <w:rFonts w:ascii="Arial" w:hAnsi="Arial" w:cs="Arial"/>
          <w:sz w:val="24"/>
          <w:szCs w:val="24"/>
        </w:rPr>
        <w:t xml:space="preserve"> in large net</w:t>
      </w:r>
      <w:r w:rsidR="002340E0">
        <w:rPr>
          <w:rFonts w:ascii="Arial" w:hAnsi="Arial" w:cs="Arial"/>
          <w:sz w:val="24"/>
          <w:szCs w:val="24"/>
        </w:rPr>
        <w:t xml:space="preserve">). </w:t>
      </w:r>
    </w:p>
    <w:p w14:paraId="16801870" w14:textId="77777777" w:rsidR="00B24B06" w:rsidRDefault="00B24B06" w:rsidP="00C27AAC">
      <w:pPr>
        <w:spacing w:after="0" w:line="240" w:lineRule="auto"/>
        <w:rPr>
          <w:rFonts w:ascii="Arial" w:hAnsi="Arial" w:cs="Arial"/>
          <w:sz w:val="24"/>
          <w:szCs w:val="24"/>
        </w:rPr>
      </w:pPr>
    </w:p>
    <w:p w14:paraId="2271E51E" w14:textId="77777777" w:rsidR="003D289D" w:rsidRDefault="003D289D" w:rsidP="003D289D">
      <w:pPr>
        <w:spacing w:after="0" w:line="240" w:lineRule="auto"/>
        <w:rPr>
          <w:rFonts w:ascii="Arial" w:hAnsi="Arial" w:cs="Arial"/>
          <w:b/>
          <w:sz w:val="24"/>
          <w:szCs w:val="24"/>
        </w:rPr>
      </w:pPr>
      <w:r w:rsidRPr="00FC7067">
        <w:rPr>
          <w:rFonts w:ascii="Arial" w:hAnsi="Arial" w:cs="Arial"/>
          <w:b/>
          <w:sz w:val="24"/>
          <w:szCs w:val="24"/>
        </w:rPr>
        <w:t>Discussion</w:t>
      </w:r>
    </w:p>
    <w:p w14:paraId="7B6C3E39" w14:textId="3BFB862C" w:rsidR="003D289D" w:rsidRDefault="003070D4" w:rsidP="003070D4">
      <w:pPr>
        <w:spacing w:after="0" w:line="240" w:lineRule="auto"/>
        <w:ind w:firstLine="720"/>
        <w:rPr>
          <w:rFonts w:ascii="Arial" w:hAnsi="Arial" w:cs="Arial"/>
          <w:sz w:val="24"/>
          <w:szCs w:val="24"/>
        </w:rPr>
      </w:pPr>
      <w:r>
        <w:rPr>
          <w:rFonts w:ascii="Arial" w:hAnsi="Arial" w:cs="Arial"/>
          <w:sz w:val="24"/>
          <w:szCs w:val="24"/>
        </w:rPr>
        <w:t xml:space="preserve">We found no difference in </w:t>
      </w:r>
      <w:r w:rsidR="00896CF5">
        <w:rPr>
          <w:rFonts w:ascii="Arial" w:hAnsi="Arial" w:cs="Arial"/>
          <w:sz w:val="24"/>
          <w:szCs w:val="24"/>
        </w:rPr>
        <w:t xml:space="preserve">most </w:t>
      </w:r>
      <w:r>
        <w:rPr>
          <w:rFonts w:ascii="Arial" w:hAnsi="Arial" w:cs="Arial"/>
          <w:sz w:val="24"/>
          <w:szCs w:val="24"/>
        </w:rPr>
        <w:t xml:space="preserve">characteristics </w:t>
      </w:r>
      <w:r w:rsidR="00896CF5">
        <w:rPr>
          <w:rFonts w:ascii="Arial" w:hAnsi="Arial" w:cs="Arial"/>
          <w:sz w:val="24"/>
          <w:szCs w:val="24"/>
        </w:rPr>
        <w:t xml:space="preserve">of the </w:t>
      </w:r>
      <w:r w:rsidR="00896CF5" w:rsidRPr="00E314A0">
        <w:rPr>
          <w:rFonts w:ascii="Arial" w:hAnsi="Arial" w:cs="Arial"/>
          <w:i/>
          <w:sz w:val="24"/>
          <w:szCs w:val="24"/>
        </w:rPr>
        <w:t>Mysis</w:t>
      </w:r>
      <w:r w:rsidR="00896CF5">
        <w:rPr>
          <w:rFonts w:ascii="Arial" w:hAnsi="Arial" w:cs="Arial"/>
          <w:sz w:val="24"/>
          <w:szCs w:val="24"/>
        </w:rPr>
        <w:t xml:space="preserve"> population </w:t>
      </w:r>
      <w:r>
        <w:rPr>
          <w:rFonts w:ascii="Arial" w:hAnsi="Arial" w:cs="Arial"/>
          <w:sz w:val="24"/>
          <w:szCs w:val="24"/>
        </w:rPr>
        <w:t xml:space="preserve">measured with 1.0 m and 0.5 m diameter plankton nets with identical mesh size and towed at equal speed. </w:t>
      </w:r>
      <w:r w:rsidR="00896CF5">
        <w:rPr>
          <w:rFonts w:ascii="Arial" w:hAnsi="Arial" w:cs="Arial"/>
          <w:sz w:val="24"/>
          <w:szCs w:val="24"/>
        </w:rPr>
        <w:t xml:space="preserve">While it did appear that the large net sampled a broader size distribution than the small net, differences were probably not biologically relevant. </w:t>
      </w:r>
      <w:r>
        <w:rPr>
          <w:rFonts w:ascii="Arial" w:hAnsi="Arial" w:cs="Arial"/>
          <w:sz w:val="24"/>
          <w:szCs w:val="24"/>
        </w:rPr>
        <w:t xml:space="preserve">Thus, these two nets can be used interchangeably without introducing </w:t>
      </w:r>
      <w:r w:rsidR="005F0FE9">
        <w:rPr>
          <w:rFonts w:ascii="Arial" w:hAnsi="Arial" w:cs="Arial"/>
          <w:sz w:val="24"/>
          <w:szCs w:val="24"/>
        </w:rPr>
        <w:t xml:space="preserve">sampling </w:t>
      </w:r>
      <w:r>
        <w:rPr>
          <w:rFonts w:ascii="Arial" w:hAnsi="Arial" w:cs="Arial"/>
          <w:sz w:val="24"/>
          <w:szCs w:val="24"/>
        </w:rPr>
        <w:t>bias due to net size</w:t>
      </w:r>
      <w:r w:rsidR="005F0FE9">
        <w:rPr>
          <w:rFonts w:ascii="Arial" w:hAnsi="Arial" w:cs="Arial"/>
          <w:sz w:val="24"/>
          <w:szCs w:val="24"/>
        </w:rPr>
        <w:t xml:space="preserve"> effects</w:t>
      </w:r>
      <w:r>
        <w:rPr>
          <w:rFonts w:ascii="Arial" w:hAnsi="Arial" w:cs="Arial"/>
          <w:sz w:val="24"/>
          <w:szCs w:val="24"/>
        </w:rPr>
        <w:t xml:space="preserve">. </w:t>
      </w:r>
      <w:r w:rsidR="005F0FE9">
        <w:rPr>
          <w:rFonts w:ascii="Arial" w:hAnsi="Arial" w:cs="Arial"/>
          <w:sz w:val="24"/>
          <w:szCs w:val="24"/>
        </w:rPr>
        <w:t xml:space="preserve">This conclusion is robust considering the fact that we performed a large number of paired comparisons covering most of the limnetic area of </w:t>
      </w:r>
      <w:r w:rsidR="00236C98">
        <w:rPr>
          <w:rFonts w:ascii="Arial" w:hAnsi="Arial" w:cs="Arial"/>
          <w:sz w:val="24"/>
          <w:szCs w:val="24"/>
        </w:rPr>
        <w:t>the r</w:t>
      </w:r>
      <w:r w:rsidR="005F0FE9">
        <w:rPr>
          <w:rFonts w:ascii="Arial" w:hAnsi="Arial" w:cs="Arial"/>
          <w:sz w:val="24"/>
          <w:szCs w:val="24"/>
        </w:rPr>
        <w:t xml:space="preserve">eservoir over a </w:t>
      </w:r>
      <w:proofErr w:type="gramStart"/>
      <w:r w:rsidR="005F0FE9">
        <w:rPr>
          <w:rFonts w:ascii="Arial" w:hAnsi="Arial" w:cs="Arial"/>
          <w:sz w:val="24"/>
          <w:szCs w:val="24"/>
        </w:rPr>
        <w:t>three month</w:t>
      </w:r>
      <w:proofErr w:type="gramEnd"/>
      <w:r w:rsidR="005F0FE9">
        <w:rPr>
          <w:rFonts w:ascii="Arial" w:hAnsi="Arial" w:cs="Arial"/>
          <w:sz w:val="24"/>
          <w:szCs w:val="24"/>
        </w:rPr>
        <w:t xml:space="preserve"> period. </w:t>
      </w:r>
      <w:r w:rsidR="007959CD">
        <w:rPr>
          <w:rFonts w:ascii="Arial" w:hAnsi="Arial" w:cs="Arial"/>
          <w:sz w:val="24"/>
          <w:szCs w:val="24"/>
        </w:rPr>
        <w:t>Our results are</w:t>
      </w:r>
      <w:r w:rsidR="003D289D">
        <w:rPr>
          <w:rFonts w:ascii="Arial" w:hAnsi="Arial" w:cs="Arial"/>
          <w:sz w:val="24"/>
          <w:szCs w:val="24"/>
        </w:rPr>
        <w:t xml:space="preserve"> consistent with </w:t>
      </w:r>
      <w:proofErr w:type="spellStart"/>
      <w:r w:rsidR="003D289D">
        <w:rPr>
          <w:rFonts w:ascii="Arial" w:hAnsi="Arial" w:cs="Arial"/>
          <w:sz w:val="24"/>
          <w:szCs w:val="24"/>
        </w:rPr>
        <w:t>Kjellberg</w:t>
      </w:r>
      <w:proofErr w:type="spellEnd"/>
      <w:r w:rsidR="003D289D">
        <w:rPr>
          <w:rFonts w:ascii="Arial" w:hAnsi="Arial" w:cs="Arial"/>
          <w:sz w:val="24"/>
          <w:szCs w:val="24"/>
        </w:rPr>
        <w:t xml:space="preserve"> et al. (1991) who reported that density and size structure </w:t>
      </w:r>
      <w:r w:rsidR="005F0FE9">
        <w:rPr>
          <w:rFonts w:ascii="Arial" w:hAnsi="Arial" w:cs="Arial"/>
          <w:sz w:val="24"/>
          <w:szCs w:val="24"/>
        </w:rPr>
        <w:t xml:space="preserve">of </w:t>
      </w:r>
      <w:r w:rsidR="005F0FE9" w:rsidRPr="005F0FE9">
        <w:rPr>
          <w:rFonts w:ascii="Arial" w:hAnsi="Arial" w:cs="Arial"/>
          <w:i/>
          <w:sz w:val="24"/>
          <w:szCs w:val="24"/>
        </w:rPr>
        <w:t xml:space="preserve">Mysis </w:t>
      </w:r>
      <w:proofErr w:type="spellStart"/>
      <w:r w:rsidR="005F0FE9" w:rsidRPr="005F0FE9">
        <w:rPr>
          <w:rFonts w:ascii="Arial" w:hAnsi="Arial" w:cs="Arial"/>
          <w:i/>
          <w:sz w:val="24"/>
          <w:szCs w:val="24"/>
        </w:rPr>
        <w:t>relicta</w:t>
      </w:r>
      <w:proofErr w:type="spellEnd"/>
      <w:r w:rsidR="005F0FE9">
        <w:rPr>
          <w:rFonts w:ascii="Arial" w:hAnsi="Arial" w:cs="Arial"/>
          <w:sz w:val="24"/>
          <w:szCs w:val="24"/>
        </w:rPr>
        <w:t xml:space="preserve"> </w:t>
      </w:r>
      <w:r w:rsidR="003D289D">
        <w:rPr>
          <w:rFonts w:ascii="Arial" w:hAnsi="Arial" w:cs="Arial"/>
          <w:sz w:val="24"/>
          <w:szCs w:val="24"/>
        </w:rPr>
        <w:t>were comparable in 0.3-m and 1.0-m nets</w:t>
      </w:r>
      <w:r w:rsidR="00591F9A">
        <w:rPr>
          <w:rFonts w:ascii="Arial" w:hAnsi="Arial" w:cs="Arial"/>
          <w:sz w:val="24"/>
          <w:szCs w:val="24"/>
        </w:rPr>
        <w:t xml:space="preserve">.  </w:t>
      </w:r>
      <w:r w:rsidR="005F0FE9">
        <w:rPr>
          <w:rFonts w:ascii="Arial" w:hAnsi="Arial" w:cs="Arial"/>
          <w:sz w:val="24"/>
          <w:szCs w:val="24"/>
        </w:rPr>
        <w:t xml:space="preserve">Apparently, </w:t>
      </w:r>
      <w:r w:rsidR="001613CE">
        <w:rPr>
          <w:rFonts w:ascii="Arial" w:hAnsi="Arial" w:cs="Arial"/>
          <w:sz w:val="24"/>
          <w:szCs w:val="24"/>
        </w:rPr>
        <w:t>sampling efficiency of Mysis nets,</w:t>
      </w:r>
      <w:r w:rsidR="001613CE" w:rsidRPr="001613CE">
        <w:rPr>
          <w:rFonts w:ascii="Arial" w:hAnsi="Arial" w:cs="Arial"/>
          <w:sz w:val="24"/>
          <w:szCs w:val="24"/>
        </w:rPr>
        <w:t xml:space="preserve"> </w:t>
      </w:r>
      <w:r w:rsidR="001613CE" w:rsidRPr="00ED7DF6">
        <w:rPr>
          <w:rFonts w:ascii="Arial" w:hAnsi="Arial" w:cs="Arial"/>
          <w:sz w:val="24"/>
          <w:szCs w:val="24"/>
        </w:rPr>
        <w:t xml:space="preserve">the ratio of </w:t>
      </w:r>
      <w:r w:rsidR="001613CE">
        <w:rPr>
          <w:rFonts w:ascii="Arial" w:hAnsi="Arial" w:cs="Arial"/>
          <w:sz w:val="24"/>
          <w:szCs w:val="24"/>
        </w:rPr>
        <w:t xml:space="preserve">the </w:t>
      </w:r>
      <w:r w:rsidR="001613CE" w:rsidRPr="00ED7DF6">
        <w:rPr>
          <w:rFonts w:ascii="Arial" w:hAnsi="Arial" w:cs="Arial"/>
          <w:sz w:val="24"/>
          <w:szCs w:val="24"/>
        </w:rPr>
        <w:t xml:space="preserve">number of organisms captured to the number of organisms present </w:t>
      </w:r>
      <w:r w:rsidR="001613CE">
        <w:rPr>
          <w:rFonts w:ascii="Arial" w:hAnsi="Arial" w:cs="Arial"/>
          <w:sz w:val="24"/>
          <w:szCs w:val="24"/>
        </w:rPr>
        <w:t xml:space="preserve">in the volume swept by the net (de </w:t>
      </w:r>
      <w:proofErr w:type="spellStart"/>
      <w:r w:rsidR="001613CE">
        <w:rPr>
          <w:rFonts w:ascii="Arial" w:hAnsi="Arial" w:cs="Arial"/>
          <w:sz w:val="24"/>
          <w:szCs w:val="24"/>
        </w:rPr>
        <w:t>Bernardi</w:t>
      </w:r>
      <w:proofErr w:type="spellEnd"/>
      <w:r w:rsidR="001613CE">
        <w:rPr>
          <w:rFonts w:ascii="Arial" w:hAnsi="Arial" w:cs="Arial"/>
          <w:sz w:val="24"/>
          <w:szCs w:val="24"/>
        </w:rPr>
        <w:t xml:space="preserve"> 1984),</w:t>
      </w:r>
      <w:r w:rsidR="005F0FE9">
        <w:rPr>
          <w:rFonts w:ascii="Arial" w:hAnsi="Arial" w:cs="Arial"/>
          <w:sz w:val="24"/>
          <w:szCs w:val="24"/>
        </w:rPr>
        <w:t xml:space="preserve"> does not differ over a relatively broad range of net opening sizes.</w:t>
      </w:r>
    </w:p>
    <w:p w14:paraId="16D24DAF" w14:textId="59204C71" w:rsidR="001613CE" w:rsidRDefault="001613CE" w:rsidP="003070D4">
      <w:pPr>
        <w:spacing w:after="0" w:line="240" w:lineRule="auto"/>
        <w:ind w:firstLine="720"/>
        <w:rPr>
          <w:rFonts w:ascii="Arial" w:hAnsi="Arial" w:cs="Arial"/>
          <w:sz w:val="24"/>
          <w:szCs w:val="24"/>
        </w:rPr>
      </w:pPr>
      <w:r w:rsidRPr="00ED7DF6">
        <w:rPr>
          <w:rFonts w:ascii="Arial" w:hAnsi="Arial" w:cs="Arial"/>
          <w:sz w:val="24"/>
          <w:szCs w:val="24"/>
        </w:rPr>
        <w:lastRenderedPageBreak/>
        <w:t xml:space="preserve">Efficiency of plankton nets is </w:t>
      </w:r>
      <w:r>
        <w:rPr>
          <w:rFonts w:ascii="Arial" w:hAnsi="Arial" w:cs="Arial"/>
          <w:sz w:val="24"/>
          <w:szCs w:val="24"/>
        </w:rPr>
        <w:t xml:space="preserve">also </w:t>
      </w:r>
      <w:r w:rsidRPr="00ED7DF6">
        <w:rPr>
          <w:rFonts w:ascii="Arial" w:hAnsi="Arial" w:cs="Arial"/>
          <w:sz w:val="24"/>
          <w:szCs w:val="24"/>
        </w:rPr>
        <w:t xml:space="preserve">a function of filtration efficiency (the ratio of </w:t>
      </w:r>
      <w:r>
        <w:rPr>
          <w:rFonts w:ascii="Arial" w:hAnsi="Arial" w:cs="Arial"/>
          <w:sz w:val="24"/>
          <w:szCs w:val="24"/>
        </w:rPr>
        <w:t xml:space="preserve">the </w:t>
      </w:r>
      <w:r w:rsidRPr="00ED7DF6">
        <w:rPr>
          <w:rFonts w:ascii="Arial" w:hAnsi="Arial" w:cs="Arial"/>
          <w:sz w:val="24"/>
          <w:szCs w:val="24"/>
        </w:rPr>
        <w:t xml:space="preserve">volume </w:t>
      </w:r>
      <w:r>
        <w:rPr>
          <w:rFonts w:ascii="Arial" w:hAnsi="Arial" w:cs="Arial"/>
          <w:sz w:val="24"/>
          <w:szCs w:val="24"/>
        </w:rPr>
        <w:t>of water passed through the net</w:t>
      </w:r>
      <w:r w:rsidRPr="00ED7DF6">
        <w:rPr>
          <w:rFonts w:ascii="Arial" w:hAnsi="Arial" w:cs="Arial"/>
          <w:sz w:val="24"/>
          <w:szCs w:val="24"/>
        </w:rPr>
        <w:t xml:space="preserve"> to the volume </w:t>
      </w:r>
      <w:r>
        <w:rPr>
          <w:rFonts w:ascii="Arial" w:hAnsi="Arial" w:cs="Arial"/>
          <w:sz w:val="24"/>
          <w:szCs w:val="24"/>
        </w:rPr>
        <w:t xml:space="preserve">of water that would pass if there was no resistance to water flow). The ratio of the filtering area </w:t>
      </w:r>
      <w:r w:rsidR="00591F9A">
        <w:rPr>
          <w:rFonts w:ascii="Arial" w:hAnsi="Arial" w:cs="Arial"/>
          <w:sz w:val="24"/>
          <w:szCs w:val="24"/>
        </w:rPr>
        <w:t xml:space="preserve">to the area of the net opening </w:t>
      </w:r>
      <w:r>
        <w:rPr>
          <w:rFonts w:ascii="Arial" w:hAnsi="Arial" w:cs="Arial"/>
          <w:sz w:val="24"/>
          <w:szCs w:val="24"/>
        </w:rPr>
        <w:t xml:space="preserve">affects filtration efficiency, as does the size and abundance of particles in the water which can clog pores in the mesh. Tranter and Heron (1967) found that </w:t>
      </w:r>
      <w:r w:rsidR="00591F9A">
        <w:rPr>
          <w:rFonts w:ascii="Arial" w:hAnsi="Arial" w:cs="Arial"/>
          <w:sz w:val="24"/>
          <w:szCs w:val="24"/>
        </w:rPr>
        <w:t xml:space="preserve">in general </w:t>
      </w:r>
      <w:r>
        <w:rPr>
          <w:rFonts w:ascii="Arial" w:hAnsi="Arial" w:cs="Arial"/>
          <w:sz w:val="24"/>
          <w:szCs w:val="24"/>
        </w:rPr>
        <w:t xml:space="preserve">plankton nets needed a filtering </w:t>
      </w:r>
      <w:proofErr w:type="spellStart"/>
      <w:proofErr w:type="gramStart"/>
      <w:r>
        <w:rPr>
          <w:rFonts w:ascii="Arial" w:hAnsi="Arial" w:cs="Arial"/>
          <w:sz w:val="24"/>
          <w:szCs w:val="24"/>
        </w:rPr>
        <w:t>area:</w:t>
      </w:r>
      <w:r w:rsidR="00591F9A">
        <w:rPr>
          <w:rFonts w:ascii="Arial" w:hAnsi="Arial" w:cs="Arial"/>
          <w:sz w:val="24"/>
          <w:szCs w:val="24"/>
        </w:rPr>
        <w:t>opening</w:t>
      </w:r>
      <w:proofErr w:type="spellEnd"/>
      <w:proofErr w:type="gramEnd"/>
      <w:r>
        <w:rPr>
          <w:rFonts w:ascii="Arial" w:hAnsi="Arial" w:cs="Arial"/>
          <w:sz w:val="24"/>
          <w:szCs w:val="24"/>
        </w:rPr>
        <w:t xml:space="preserve"> area &gt;3:1 for </w:t>
      </w:r>
      <w:r w:rsidR="00591F9A">
        <w:rPr>
          <w:rFonts w:ascii="Arial" w:hAnsi="Arial" w:cs="Arial"/>
          <w:sz w:val="24"/>
          <w:szCs w:val="24"/>
        </w:rPr>
        <w:t xml:space="preserve">≥ </w:t>
      </w:r>
      <w:r>
        <w:rPr>
          <w:rFonts w:ascii="Arial" w:hAnsi="Arial" w:cs="Arial"/>
          <w:sz w:val="24"/>
          <w:szCs w:val="24"/>
        </w:rPr>
        <w:t xml:space="preserve">85% </w:t>
      </w:r>
      <w:r w:rsidR="00591F9A">
        <w:rPr>
          <w:rFonts w:ascii="Arial" w:hAnsi="Arial" w:cs="Arial"/>
          <w:sz w:val="24"/>
          <w:szCs w:val="24"/>
        </w:rPr>
        <w:t xml:space="preserve">filtration </w:t>
      </w:r>
      <w:r>
        <w:rPr>
          <w:rFonts w:ascii="Arial" w:hAnsi="Arial" w:cs="Arial"/>
          <w:sz w:val="24"/>
          <w:szCs w:val="24"/>
        </w:rPr>
        <w:t>efficiency and &gt; 5:1 for 95% efficiency.</w:t>
      </w:r>
      <w:r w:rsidR="00591F9A">
        <w:rPr>
          <w:rFonts w:ascii="Arial" w:hAnsi="Arial" w:cs="Arial"/>
          <w:sz w:val="24"/>
          <w:szCs w:val="24"/>
        </w:rPr>
        <w:t xml:space="preserve">  Our large net had a ratio of 7</w:t>
      </w:r>
      <w:r w:rsidRPr="00E314A0">
        <w:rPr>
          <w:rFonts w:ascii="Arial" w:hAnsi="Arial" w:cs="Arial"/>
          <w:sz w:val="24"/>
          <w:szCs w:val="24"/>
        </w:rPr>
        <w:t xml:space="preserve">:1 and </w:t>
      </w:r>
      <w:r w:rsidR="00591F9A">
        <w:rPr>
          <w:rFonts w:ascii="Arial" w:hAnsi="Arial" w:cs="Arial"/>
          <w:sz w:val="24"/>
          <w:szCs w:val="24"/>
        </w:rPr>
        <w:t>the small net</w:t>
      </w:r>
      <w:r w:rsidRPr="00E314A0">
        <w:rPr>
          <w:rFonts w:ascii="Arial" w:hAnsi="Arial" w:cs="Arial"/>
          <w:sz w:val="24"/>
          <w:szCs w:val="24"/>
        </w:rPr>
        <w:t xml:space="preserve"> ha</w:t>
      </w:r>
      <w:r w:rsidR="00591F9A">
        <w:rPr>
          <w:rFonts w:ascii="Arial" w:hAnsi="Arial" w:cs="Arial"/>
          <w:sz w:val="24"/>
          <w:szCs w:val="24"/>
        </w:rPr>
        <w:t xml:space="preserve">d a ratio of </w:t>
      </w:r>
      <w:r w:rsidRPr="00E314A0">
        <w:rPr>
          <w:rFonts w:ascii="Arial" w:hAnsi="Arial" w:cs="Arial"/>
          <w:sz w:val="24"/>
          <w:szCs w:val="24"/>
        </w:rPr>
        <w:t>9:1</w:t>
      </w:r>
      <w:r w:rsidR="00F329AC">
        <w:rPr>
          <w:rFonts w:ascii="Arial" w:hAnsi="Arial" w:cs="Arial"/>
          <w:sz w:val="24"/>
          <w:szCs w:val="24"/>
        </w:rPr>
        <w:t xml:space="preserve"> so both should have very high filtration efficiency in the absence of mesh clogging effects. The 0.500 mm aperture mesh we used </w:t>
      </w:r>
      <w:r w:rsidR="00F65700">
        <w:rPr>
          <w:rFonts w:ascii="Arial" w:hAnsi="Arial" w:cs="Arial"/>
          <w:sz w:val="24"/>
          <w:szCs w:val="24"/>
        </w:rPr>
        <w:t xml:space="preserve">probably </w:t>
      </w:r>
      <w:r w:rsidR="00F329AC">
        <w:rPr>
          <w:rFonts w:ascii="Arial" w:hAnsi="Arial" w:cs="Arial"/>
          <w:sz w:val="24"/>
          <w:szCs w:val="24"/>
        </w:rPr>
        <w:t xml:space="preserve">reduces clogging by phytoplankton while preventing loss </w:t>
      </w:r>
      <w:r w:rsidR="00D94B22">
        <w:rPr>
          <w:rFonts w:ascii="Arial" w:hAnsi="Arial" w:cs="Arial"/>
          <w:sz w:val="24"/>
          <w:szCs w:val="24"/>
        </w:rPr>
        <w:t xml:space="preserve">of </w:t>
      </w:r>
      <w:r w:rsidR="00F329AC">
        <w:rPr>
          <w:rFonts w:ascii="Arial" w:hAnsi="Arial" w:cs="Arial"/>
          <w:sz w:val="24"/>
          <w:szCs w:val="24"/>
        </w:rPr>
        <w:t xml:space="preserve">small mysids </w:t>
      </w:r>
      <w:r w:rsidR="00364995">
        <w:rPr>
          <w:rFonts w:ascii="Arial" w:hAnsi="Arial" w:cs="Arial"/>
          <w:sz w:val="24"/>
          <w:szCs w:val="24"/>
        </w:rPr>
        <w:t xml:space="preserve">possible with larger mesh apertures </w:t>
      </w:r>
      <w:r w:rsidR="00F329AC">
        <w:rPr>
          <w:rFonts w:ascii="Arial" w:hAnsi="Arial" w:cs="Arial"/>
          <w:sz w:val="24"/>
          <w:szCs w:val="24"/>
        </w:rPr>
        <w:t>(Martinez 1992)</w:t>
      </w:r>
      <w:r w:rsidR="00364995">
        <w:rPr>
          <w:rFonts w:ascii="Arial" w:hAnsi="Arial" w:cs="Arial"/>
          <w:sz w:val="24"/>
          <w:szCs w:val="24"/>
        </w:rPr>
        <w:t>.</w:t>
      </w:r>
    </w:p>
    <w:p w14:paraId="37D1715C" w14:textId="4FE58C4E" w:rsidR="003D289D" w:rsidRDefault="003D289D" w:rsidP="003D289D">
      <w:pPr>
        <w:spacing w:after="0" w:line="240" w:lineRule="auto"/>
        <w:ind w:firstLine="720"/>
        <w:rPr>
          <w:rFonts w:ascii="Arial" w:hAnsi="Arial" w:cs="Arial"/>
          <w:sz w:val="24"/>
          <w:szCs w:val="24"/>
        </w:rPr>
      </w:pPr>
      <w:r>
        <w:rPr>
          <w:rFonts w:ascii="Arial" w:hAnsi="Arial" w:cs="Arial"/>
          <w:sz w:val="24"/>
          <w:szCs w:val="24"/>
        </w:rPr>
        <w:t xml:space="preserve">Our choice of mesh </w:t>
      </w:r>
      <w:r w:rsidR="001D44B4">
        <w:rPr>
          <w:rFonts w:ascii="Arial" w:hAnsi="Arial" w:cs="Arial"/>
          <w:sz w:val="24"/>
          <w:szCs w:val="24"/>
        </w:rPr>
        <w:t>aperture</w:t>
      </w:r>
      <w:r>
        <w:rPr>
          <w:rFonts w:ascii="Arial" w:hAnsi="Arial" w:cs="Arial"/>
          <w:sz w:val="24"/>
          <w:szCs w:val="24"/>
        </w:rPr>
        <w:t xml:space="preserve"> and tow speed are similar to those used </w:t>
      </w:r>
      <w:r w:rsidR="0011363D">
        <w:rPr>
          <w:rFonts w:ascii="Arial" w:hAnsi="Arial" w:cs="Arial"/>
          <w:sz w:val="24"/>
          <w:szCs w:val="24"/>
        </w:rPr>
        <w:t xml:space="preserve">in </w:t>
      </w:r>
      <w:r>
        <w:rPr>
          <w:rFonts w:ascii="Arial" w:hAnsi="Arial" w:cs="Arial"/>
          <w:sz w:val="24"/>
          <w:szCs w:val="24"/>
        </w:rPr>
        <w:t>other Mysis studies (mean = 0.569 mm, and 0.43 m/s, respectively; Table 1) so our findings should be relevant to other investigators. While t</w:t>
      </w:r>
      <w:r w:rsidRPr="00964039">
        <w:rPr>
          <w:rFonts w:ascii="Arial" w:hAnsi="Arial" w:cs="Arial"/>
          <w:sz w:val="24"/>
          <w:szCs w:val="24"/>
        </w:rPr>
        <w:t xml:space="preserve">here have been few designed </w:t>
      </w:r>
      <w:r>
        <w:rPr>
          <w:rFonts w:ascii="Arial" w:hAnsi="Arial" w:cs="Arial"/>
          <w:sz w:val="24"/>
          <w:szCs w:val="24"/>
        </w:rPr>
        <w:t>comparisons</w:t>
      </w:r>
      <w:r w:rsidRPr="00964039">
        <w:rPr>
          <w:rFonts w:ascii="Arial" w:hAnsi="Arial" w:cs="Arial"/>
          <w:sz w:val="24"/>
          <w:szCs w:val="24"/>
        </w:rPr>
        <w:t xml:space="preserve"> of </w:t>
      </w:r>
      <w:r>
        <w:rPr>
          <w:rFonts w:ascii="Arial" w:hAnsi="Arial" w:cs="Arial"/>
          <w:sz w:val="24"/>
          <w:szCs w:val="24"/>
        </w:rPr>
        <w:t>M</w:t>
      </w:r>
      <w:r w:rsidRPr="00964039">
        <w:rPr>
          <w:rFonts w:ascii="Arial" w:hAnsi="Arial" w:cs="Arial"/>
          <w:sz w:val="24"/>
          <w:szCs w:val="24"/>
        </w:rPr>
        <w:t>ysis net configurations</w:t>
      </w:r>
      <w:r>
        <w:rPr>
          <w:rFonts w:ascii="Arial" w:hAnsi="Arial" w:cs="Arial"/>
          <w:sz w:val="24"/>
          <w:szCs w:val="24"/>
        </w:rPr>
        <w:t>, existing evaluations also support</w:t>
      </w:r>
      <w:r w:rsidR="00DF471D">
        <w:rPr>
          <w:rFonts w:ascii="Arial" w:hAnsi="Arial" w:cs="Arial"/>
          <w:sz w:val="24"/>
          <w:szCs w:val="24"/>
        </w:rPr>
        <w:t xml:space="preserve"> the </w:t>
      </w:r>
      <w:r>
        <w:rPr>
          <w:rFonts w:ascii="Arial" w:hAnsi="Arial" w:cs="Arial"/>
          <w:sz w:val="24"/>
          <w:szCs w:val="24"/>
        </w:rPr>
        <w:t>mesh and tow speed</w:t>
      </w:r>
      <w:r w:rsidR="00DF471D">
        <w:rPr>
          <w:rFonts w:ascii="Arial" w:hAnsi="Arial" w:cs="Arial"/>
          <w:sz w:val="24"/>
          <w:szCs w:val="24"/>
        </w:rPr>
        <w:t xml:space="preserve"> we used</w:t>
      </w:r>
      <w:r>
        <w:rPr>
          <w:rFonts w:ascii="Arial" w:hAnsi="Arial" w:cs="Arial"/>
          <w:sz w:val="24"/>
          <w:szCs w:val="24"/>
        </w:rPr>
        <w:t xml:space="preserve">. </w:t>
      </w:r>
      <w:proofErr w:type="spellStart"/>
      <w:r>
        <w:rPr>
          <w:rFonts w:ascii="Arial" w:hAnsi="Arial" w:cs="Arial"/>
          <w:sz w:val="24"/>
          <w:szCs w:val="24"/>
        </w:rPr>
        <w:t>Chipps</w:t>
      </w:r>
      <w:proofErr w:type="spellEnd"/>
      <w:r>
        <w:rPr>
          <w:rFonts w:ascii="Arial" w:hAnsi="Arial" w:cs="Arial"/>
          <w:sz w:val="24"/>
          <w:szCs w:val="24"/>
        </w:rPr>
        <w:t xml:space="preserve"> and Bennett (1996) reported that densities of juvenile and adult mysids and length-frequency distributions were similar in 0.33 mm and 1.0 mm mesh nets towed at </w:t>
      </w:r>
      <w:r w:rsidR="00DF471D">
        <w:rPr>
          <w:rFonts w:ascii="Arial" w:hAnsi="Arial" w:cs="Arial"/>
          <w:sz w:val="24"/>
          <w:szCs w:val="24"/>
        </w:rPr>
        <w:t>a speed similar to ours (</w:t>
      </w:r>
      <w:r>
        <w:rPr>
          <w:rFonts w:ascii="Arial" w:hAnsi="Arial" w:cs="Arial"/>
          <w:sz w:val="24"/>
          <w:szCs w:val="24"/>
        </w:rPr>
        <w:t>0.44 m/s</w:t>
      </w:r>
      <w:r w:rsidR="00DF471D">
        <w:rPr>
          <w:rFonts w:ascii="Arial" w:hAnsi="Arial" w:cs="Arial"/>
          <w:sz w:val="24"/>
          <w:szCs w:val="24"/>
        </w:rPr>
        <w:t>)</w:t>
      </w:r>
      <w:r>
        <w:rPr>
          <w:rFonts w:ascii="Arial" w:hAnsi="Arial" w:cs="Arial"/>
          <w:sz w:val="24"/>
          <w:szCs w:val="24"/>
        </w:rPr>
        <w:t xml:space="preserve">. Nero and Davies (1982) found that catches were not different at tow speeds of </w:t>
      </w:r>
      <w:r w:rsidR="00DF471D">
        <w:rPr>
          <w:rFonts w:ascii="Arial" w:hAnsi="Arial" w:cs="Arial"/>
          <w:sz w:val="24"/>
          <w:szCs w:val="24"/>
        </w:rPr>
        <w:t xml:space="preserve">0.125 - </w:t>
      </w:r>
      <w:r>
        <w:rPr>
          <w:rFonts w:ascii="Arial" w:hAnsi="Arial" w:cs="Arial"/>
          <w:sz w:val="24"/>
          <w:szCs w:val="24"/>
        </w:rPr>
        <w:t xml:space="preserve">0.5 m/s. </w:t>
      </w:r>
      <w:r w:rsidR="00DF471D">
        <w:rPr>
          <w:rFonts w:ascii="Arial" w:hAnsi="Arial" w:cs="Arial"/>
          <w:sz w:val="24"/>
          <w:szCs w:val="24"/>
        </w:rPr>
        <w:t>Together, these studies suggest that our results are applicable across a range of mesh sizes and tow speeds</w:t>
      </w:r>
      <w:r w:rsidR="009D2023">
        <w:rPr>
          <w:rFonts w:ascii="Arial" w:hAnsi="Arial" w:cs="Arial"/>
          <w:sz w:val="24"/>
          <w:szCs w:val="24"/>
        </w:rPr>
        <w:t xml:space="preserve"> that encompass most of the range of each reported in the literature (Table 1</w:t>
      </w:r>
      <w:proofErr w:type="gramStart"/>
      <w:r w:rsidR="009D2023">
        <w:rPr>
          <w:rFonts w:ascii="Arial" w:hAnsi="Arial" w:cs="Arial"/>
          <w:sz w:val="24"/>
          <w:szCs w:val="24"/>
        </w:rPr>
        <w:t xml:space="preserve">) </w:t>
      </w:r>
      <w:r w:rsidR="00DF471D">
        <w:rPr>
          <w:rFonts w:ascii="Arial" w:hAnsi="Arial" w:cs="Arial"/>
          <w:sz w:val="24"/>
          <w:szCs w:val="24"/>
        </w:rPr>
        <w:t>.</w:t>
      </w:r>
      <w:proofErr w:type="gramEnd"/>
      <w:r w:rsidR="00DF471D">
        <w:rPr>
          <w:rFonts w:ascii="Arial" w:hAnsi="Arial" w:cs="Arial"/>
          <w:sz w:val="24"/>
          <w:szCs w:val="24"/>
        </w:rPr>
        <w:t xml:space="preserve"> </w:t>
      </w:r>
    </w:p>
    <w:p w14:paraId="0C24914E" w14:textId="3B57219F" w:rsidR="00E314A0" w:rsidRDefault="0011363D" w:rsidP="003D289D">
      <w:pPr>
        <w:spacing w:after="0" w:line="240" w:lineRule="auto"/>
        <w:ind w:firstLine="720"/>
        <w:rPr>
          <w:rFonts w:ascii="Arial" w:hAnsi="Arial" w:cs="Arial"/>
          <w:sz w:val="24"/>
          <w:szCs w:val="24"/>
        </w:rPr>
      </w:pPr>
      <w:r>
        <w:rPr>
          <w:rFonts w:ascii="Arial" w:hAnsi="Arial" w:cs="Arial"/>
          <w:sz w:val="24"/>
          <w:szCs w:val="24"/>
        </w:rPr>
        <w:t xml:space="preserve">Our conclusions about effects of net size should </w:t>
      </w:r>
      <w:r w:rsidR="003070D4">
        <w:rPr>
          <w:rFonts w:ascii="Arial" w:hAnsi="Arial" w:cs="Arial"/>
          <w:sz w:val="24"/>
          <w:szCs w:val="24"/>
        </w:rPr>
        <w:t xml:space="preserve">also </w:t>
      </w:r>
      <w:r>
        <w:rPr>
          <w:rFonts w:ascii="Arial" w:hAnsi="Arial" w:cs="Arial"/>
          <w:sz w:val="24"/>
          <w:szCs w:val="24"/>
        </w:rPr>
        <w:t xml:space="preserve">be applicable to other Mysis populations.  We performed our comparisons over a growing season when the age and size structure of the population changed significantly and yet these </w:t>
      </w:r>
      <w:r w:rsidR="00896CF5">
        <w:rPr>
          <w:rFonts w:ascii="Arial" w:hAnsi="Arial" w:cs="Arial"/>
          <w:sz w:val="24"/>
          <w:szCs w:val="24"/>
        </w:rPr>
        <w:t xml:space="preserve">temporal </w:t>
      </w:r>
      <w:r>
        <w:rPr>
          <w:rFonts w:ascii="Arial" w:hAnsi="Arial" w:cs="Arial"/>
          <w:sz w:val="24"/>
          <w:szCs w:val="24"/>
        </w:rPr>
        <w:t xml:space="preserve">changes had no effect on the outcome of the net comparisons. </w:t>
      </w:r>
      <w:r w:rsidR="00DA7D04">
        <w:rPr>
          <w:rFonts w:ascii="Arial" w:hAnsi="Arial" w:cs="Arial"/>
          <w:sz w:val="24"/>
          <w:szCs w:val="24"/>
        </w:rPr>
        <w:t>While t</w:t>
      </w:r>
      <w:r>
        <w:rPr>
          <w:rFonts w:ascii="Arial" w:hAnsi="Arial" w:cs="Arial"/>
          <w:sz w:val="24"/>
          <w:szCs w:val="24"/>
        </w:rPr>
        <w:t xml:space="preserve">he larger net captured </w:t>
      </w:r>
      <w:proofErr w:type="gramStart"/>
      <w:r>
        <w:rPr>
          <w:rFonts w:ascii="Arial" w:hAnsi="Arial" w:cs="Arial"/>
          <w:sz w:val="24"/>
          <w:szCs w:val="24"/>
        </w:rPr>
        <w:t>more large</w:t>
      </w:r>
      <w:proofErr w:type="gramEnd"/>
      <w:r>
        <w:rPr>
          <w:rFonts w:ascii="Arial" w:hAnsi="Arial" w:cs="Arial"/>
          <w:sz w:val="24"/>
          <w:szCs w:val="24"/>
        </w:rPr>
        <w:t xml:space="preserve"> (≥ 20 mm) individuals than the smaller net, it is not known if this was a simple random effect of the 4x larger sample size </w:t>
      </w:r>
      <w:r w:rsidR="009D2023">
        <w:rPr>
          <w:rFonts w:ascii="Arial" w:hAnsi="Arial" w:cs="Arial"/>
          <w:sz w:val="24"/>
          <w:szCs w:val="24"/>
        </w:rPr>
        <w:t>gathered by</w:t>
      </w:r>
      <w:r>
        <w:rPr>
          <w:rFonts w:ascii="Arial" w:hAnsi="Arial" w:cs="Arial"/>
          <w:sz w:val="24"/>
          <w:szCs w:val="24"/>
        </w:rPr>
        <w:t xml:space="preserve"> the larger net being more likely to detect rare individuals, or if there was net avoidance by large mysids.</w:t>
      </w:r>
      <w:r w:rsidR="003070D4">
        <w:rPr>
          <w:rFonts w:ascii="Arial" w:hAnsi="Arial" w:cs="Arial"/>
          <w:sz w:val="24"/>
          <w:szCs w:val="24"/>
        </w:rPr>
        <w:t xml:space="preserve"> The fact that the large net also detected rare, smaller individuals that the small net did not supports the former hypothesis. Regardless, </w:t>
      </w:r>
      <w:r>
        <w:rPr>
          <w:rFonts w:ascii="Arial" w:hAnsi="Arial" w:cs="Arial"/>
          <w:sz w:val="24"/>
          <w:szCs w:val="24"/>
        </w:rPr>
        <w:t xml:space="preserve">few </w:t>
      </w:r>
      <w:r w:rsidRPr="00FF2E91">
        <w:rPr>
          <w:rFonts w:ascii="Arial" w:hAnsi="Arial" w:cs="Arial"/>
          <w:i/>
          <w:sz w:val="24"/>
          <w:szCs w:val="24"/>
        </w:rPr>
        <w:t xml:space="preserve">Mysis </w:t>
      </w:r>
      <w:proofErr w:type="spellStart"/>
      <w:r w:rsidRPr="00FF2E91">
        <w:rPr>
          <w:rFonts w:ascii="Arial" w:hAnsi="Arial" w:cs="Arial"/>
          <w:i/>
          <w:sz w:val="24"/>
          <w:szCs w:val="24"/>
        </w:rPr>
        <w:t>diluviana</w:t>
      </w:r>
      <w:proofErr w:type="spellEnd"/>
      <w:r w:rsidR="00FF2E91">
        <w:rPr>
          <w:rFonts w:ascii="Arial" w:hAnsi="Arial" w:cs="Arial"/>
          <w:i/>
          <w:sz w:val="24"/>
          <w:szCs w:val="24"/>
        </w:rPr>
        <w:t>/</w:t>
      </w:r>
      <w:r w:rsidR="00236C98">
        <w:rPr>
          <w:rFonts w:ascii="Arial" w:hAnsi="Arial" w:cs="Arial"/>
          <w:i/>
          <w:sz w:val="24"/>
          <w:szCs w:val="24"/>
        </w:rPr>
        <w:t xml:space="preserve">M. </w:t>
      </w:r>
      <w:proofErr w:type="spellStart"/>
      <w:r w:rsidR="00FF2E91">
        <w:rPr>
          <w:rFonts w:ascii="Arial" w:hAnsi="Arial" w:cs="Arial"/>
          <w:i/>
          <w:sz w:val="24"/>
          <w:szCs w:val="24"/>
        </w:rPr>
        <w:t>relicta</w:t>
      </w:r>
      <w:proofErr w:type="spellEnd"/>
      <w:r w:rsidRPr="00FF2E91">
        <w:rPr>
          <w:rFonts w:ascii="Arial" w:hAnsi="Arial" w:cs="Arial"/>
          <w:i/>
          <w:sz w:val="24"/>
          <w:szCs w:val="24"/>
        </w:rPr>
        <w:t xml:space="preserve"> </w:t>
      </w:r>
      <w:r w:rsidR="00671AE6">
        <w:rPr>
          <w:rFonts w:ascii="Arial" w:hAnsi="Arial" w:cs="Arial"/>
          <w:sz w:val="24"/>
          <w:szCs w:val="24"/>
        </w:rPr>
        <w:t xml:space="preserve">populations </w:t>
      </w:r>
      <w:r w:rsidR="00AC7054">
        <w:rPr>
          <w:rFonts w:ascii="Arial" w:hAnsi="Arial" w:cs="Arial"/>
          <w:sz w:val="24"/>
          <w:szCs w:val="24"/>
        </w:rPr>
        <w:t xml:space="preserve">are reported to </w:t>
      </w:r>
      <w:r w:rsidR="00671AE6">
        <w:rPr>
          <w:rFonts w:ascii="Arial" w:hAnsi="Arial" w:cs="Arial"/>
          <w:sz w:val="24"/>
          <w:szCs w:val="24"/>
        </w:rPr>
        <w:t>have many individuals</w:t>
      </w:r>
      <w:r>
        <w:rPr>
          <w:rFonts w:ascii="Arial" w:hAnsi="Arial" w:cs="Arial"/>
          <w:sz w:val="24"/>
          <w:szCs w:val="24"/>
        </w:rPr>
        <w:t xml:space="preserve"> ≥ 20 mm</w:t>
      </w:r>
      <w:r w:rsidR="00AC7054">
        <w:rPr>
          <w:rFonts w:ascii="Arial" w:hAnsi="Arial" w:cs="Arial"/>
          <w:sz w:val="24"/>
          <w:szCs w:val="24"/>
        </w:rPr>
        <w:t xml:space="preserve"> (Ball et al. 2015; </w:t>
      </w:r>
      <w:proofErr w:type="spellStart"/>
      <w:r w:rsidR="00DA7D04">
        <w:rPr>
          <w:rFonts w:ascii="Arial" w:hAnsi="Arial" w:cs="Arial"/>
          <w:sz w:val="24"/>
          <w:szCs w:val="24"/>
        </w:rPr>
        <w:t>Beeton</w:t>
      </w:r>
      <w:proofErr w:type="spellEnd"/>
      <w:r w:rsidR="00DA7D04">
        <w:rPr>
          <w:rFonts w:ascii="Arial" w:hAnsi="Arial" w:cs="Arial"/>
          <w:sz w:val="24"/>
          <w:szCs w:val="24"/>
        </w:rPr>
        <w:t xml:space="preserve"> and Gannon 1991;</w:t>
      </w:r>
      <w:r w:rsidR="00AC7054">
        <w:rPr>
          <w:rFonts w:ascii="Arial" w:hAnsi="Arial" w:cs="Arial"/>
          <w:sz w:val="24"/>
          <w:szCs w:val="24"/>
        </w:rPr>
        <w:t xml:space="preserve"> </w:t>
      </w:r>
      <w:r w:rsidR="00FF2E91">
        <w:rPr>
          <w:rFonts w:ascii="Arial" w:hAnsi="Arial" w:cs="Arial"/>
          <w:sz w:val="24"/>
          <w:szCs w:val="24"/>
        </w:rPr>
        <w:t>Caldwell and Wilhelm 2012;</w:t>
      </w:r>
      <w:r w:rsidR="00AC7054">
        <w:rPr>
          <w:rFonts w:ascii="Arial" w:hAnsi="Arial" w:cs="Arial"/>
          <w:sz w:val="24"/>
          <w:szCs w:val="24"/>
        </w:rPr>
        <w:t xml:space="preserve"> </w:t>
      </w:r>
      <w:r w:rsidR="00187A25">
        <w:rPr>
          <w:rFonts w:ascii="Arial" w:hAnsi="Arial" w:cs="Arial"/>
          <w:sz w:val="24"/>
          <w:szCs w:val="24"/>
        </w:rPr>
        <w:t xml:space="preserve">Carpenter et al. 1974; </w:t>
      </w:r>
      <w:proofErr w:type="spellStart"/>
      <w:r w:rsidR="008552C7">
        <w:rPr>
          <w:rFonts w:ascii="Arial" w:hAnsi="Arial" w:cs="Arial"/>
          <w:sz w:val="24"/>
          <w:szCs w:val="24"/>
        </w:rPr>
        <w:t>Furst</w:t>
      </w:r>
      <w:proofErr w:type="spellEnd"/>
      <w:r w:rsidR="008552C7">
        <w:rPr>
          <w:rFonts w:ascii="Arial" w:hAnsi="Arial" w:cs="Arial"/>
          <w:sz w:val="24"/>
          <w:szCs w:val="24"/>
        </w:rPr>
        <w:t xml:space="preserve"> 1972; </w:t>
      </w:r>
      <w:proofErr w:type="spellStart"/>
      <w:r w:rsidR="00FF2E91">
        <w:rPr>
          <w:rFonts w:ascii="Arial" w:hAnsi="Arial" w:cs="Arial"/>
          <w:sz w:val="24"/>
          <w:szCs w:val="24"/>
        </w:rPr>
        <w:t>Kjellberg</w:t>
      </w:r>
      <w:proofErr w:type="spellEnd"/>
      <w:r w:rsidR="00FF2E91">
        <w:rPr>
          <w:rFonts w:ascii="Arial" w:hAnsi="Arial" w:cs="Arial"/>
          <w:sz w:val="24"/>
          <w:szCs w:val="24"/>
        </w:rPr>
        <w:t xml:space="preserve"> et al. 1991; </w:t>
      </w:r>
      <w:proofErr w:type="spellStart"/>
      <w:r w:rsidR="00671AE6">
        <w:rPr>
          <w:rFonts w:ascii="Arial" w:hAnsi="Arial" w:cs="Arial"/>
          <w:sz w:val="24"/>
          <w:szCs w:val="24"/>
        </w:rPr>
        <w:t>Scharf</w:t>
      </w:r>
      <w:proofErr w:type="spellEnd"/>
      <w:r w:rsidR="00671AE6">
        <w:rPr>
          <w:rFonts w:ascii="Arial" w:hAnsi="Arial" w:cs="Arial"/>
          <w:sz w:val="24"/>
          <w:szCs w:val="24"/>
        </w:rPr>
        <w:t xml:space="preserve"> and </w:t>
      </w:r>
      <w:proofErr w:type="spellStart"/>
      <w:r w:rsidR="00671AE6">
        <w:rPr>
          <w:rFonts w:ascii="Arial" w:hAnsi="Arial" w:cs="Arial"/>
          <w:sz w:val="24"/>
          <w:szCs w:val="24"/>
        </w:rPr>
        <w:t>Koschel</w:t>
      </w:r>
      <w:proofErr w:type="spellEnd"/>
      <w:r w:rsidR="00671AE6">
        <w:rPr>
          <w:rFonts w:ascii="Arial" w:hAnsi="Arial" w:cs="Arial"/>
          <w:sz w:val="24"/>
          <w:szCs w:val="24"/>
        </w:rPr>
        <w:t xml:space="preserve"> 2004</w:t>
      </w:r>
      <w:r w:rsidR="00AC7054">
        <w:rPr>
          <w:rFonts w:ascii="Arial" w:hAnsi="Arial" w:cs="Arial"/>
          <w:sz w:val="24"/>
          <w:szCs w:val="24"/>
        </w:rPr>
        <w:t xml:space="preserve">; Tattersall and </w:t>
      </w:r>
      <w:proofErr w:type="spellStart"/>
      <w:r w:rsidR="00AC7054">
        <w:rPr>
          <w:rFonts w:ascii="Arial" w:hAnsi="Arial" w:cs="Arial"/>
          <w:sz w:val="24"/>
          <w:szCs w:val="24"/>
        </w:rPr>
        <w:t>Tattersal</w:t>
      </w:r>
      <w:proofErr w:type="spellEnd"/>
      <w:r w:rsidR="00AC7054">
        <w:rPr>
          <w:rFonts w:ascii="Arial" w:hAnsi="Arial" w:cs="Arial"/>
          <w:sz w:val="24"/>
          <w:szCs w:val="24"/>
        </w:rPr>
        <w:t xml:space="preserve"> 1951</w:t>
      </w:r>
      <w:r w:rsidR="00FF2E91">
        <w:rPr>
          <w:rFonts w:ascii="Arial" w:hAnsi="Arial" w:cs="Arial"/>
          <w:sz w:val="24"/>
          <w:szCs w:val="24"/>
        </w:rPr>
        <w:t>)</w:t>
      </w:r>
      <w:r w:rsidR="003070D4">
        <w:rPr>
          <w:rFonts w:ascii="Arial" w:hAnsi="Arial" w:cs="Arial"/>
          <w:sz w:val="24"/>
          <w:szCs w:val="24"/>
        </w:rPr>
        <w:t>. Still, investigators specifically interested in rare individuals may wish to use the larger net to enhance sampling probability.</w:t>
      </w:r>
    </w:p>
    <w:p w14:paraId="74B2D865" w14:textId="77777777" w:rsidR="00E314A0" w:rsidRPr="00964039" w:rsidRDefault="00E314A0" w:rsidP="003D289D">
      <w:pPr>
        <w:spacing w:after="0" w:line="240" w:lineRule="auto"/>
        <w:ind w:firstLine="720"/>
        <w:rPr>
          <w:rFonts w:ascii="Arial" w:hAnsi="Arial" w:cs="Arial"/>
          <w:sz w:val="24"/>
          <w:szCs w:val="24"/>
        </w:rPr>
      </w:pPr>
    </w:p>
    <w:p w14:paraId="037211D4" w14:textId="77777777" w:rsidR="000706CE" w:rsidRPr="00FC7067" w:rsidRDefault="007C25F3" w:rsidP="00D1022E">
      <w:pPr>
        <w:spacing w:after="0" w:line="240" w:lineRule="auto"/>
        <w:rPr>
          <w:rFonts w:ascii="Arial" w:hAnsi="Arial" w:cs="Arial"/>
          <w:b/>
          <w:sz w:val="24"/>
          <w:szCs w:val="24"/>
        </w:rPr>
      </w:pPr>
      <w:r w:rsidRPr="00FC7067">
        <w:rPr>
          <w:rFonts w:ascii="Arial" w:hAnsi="Arial" w:cs="Arial"/>
          <w:b/>
          <w:sz w:val="24"/>
          <w:szCs w:val="24"/>
        </w:rPr>
        <w:t>Conclusions</w:t>
      </w:r>
    </w:p>
    <w:p w14:paraId="2D02F228" w14:textId="69FB6058" w:rsidR="00CD1A08" w:rsidRDefault="00267E28" w:rsidP="00267E28">
      <w:pPr>
        <w:spacing w:after="0" w:line="240" w:lineRule="auto"/>
        <w:ind w:firstLine="720"/>
        <w:rPr>
          <w:rFonts w:ascii="Arial" w:hAnsi="Arial" w:cs="Arial"/>
          <w:sz w:val="24"/>
          <w:szCs w:val="24"/>
        </w:rPr>
      </w:pPr>
      <w:r>
        <w:rPr>
          <w:rFonts w:ascii="Arial" w:hAnsi="Arial" w:cs="Arial"/>
          <w:sz w:val="24"/>
          <w:szCs w:val="24"/>
        </w:rPr>
        <w:t xml:space="preserve">We found no difference in </w:t>
      </w:r>
      <w:r w:rsidR="00E314A0" w:rsidRPr="00E314A0">
        <w:rPr>
          <w:rFonts w:ascii="Arial" w:hAnsi="Arial" w:cs="Arial"/>
          <w:i/>
          <w:sz w:val="24"/>
          <w:szCs w:val="24"/>
        </w:rPr>
        <w:t>Mysis</w:t>
      </w:r>
      <w:r w:rsidR="00E314A0">
        <w:rPr>
          <w:rFonts w:ascii="Arial" w:hAnsi="Arial" w:cs="Arial"/>
          <w:sz w:val="24"/>
          <w:szCs w:val="24"/>
        </w:rPr>
        <w:t xml:space="preserve"> </w:t>
      </w:r>
      <w:r>
        <w:rPr>
          <w:rFonts w:ascii="Arial" w:hAnsi="Arial" w:cs="Arial"/>
          <w:sz w:val="24"/>
          <w:szCs w:val="24"/>
        </w:rPr>
        <w:t>population characteristics measured with 1.0</w:t>
      </w:r>
      <w:r w:rsidR="0082249F">
        <w:rPr>
          <w:rFonts w:ascii="Arial" w:hAnsi="Arial" w:cs="Arial"/>
          <w:sz w:val="24"/>
          <w:szCs w:val="24"/>
        </w:rPr>
        <w:t xml:space="preserve"> m</w:t>
      </w:r>
      <w:r>
        <w:rPr>
          <w:rFonts w:ascii="Arial" w:hAnsi="Arial" w:cs="Arial"/>
          <w:sz w:val="24"/>
          <w:szCs w:val="24"/>
        </w:rPr>
        <w:t xml:space="preserve"> and 0</w:t>
      </w:r>
      <w:r w:rsidR="0082249F">
        <w:rPr>
          <w:rFonts w:ascii="Arial" w:hAnsi="Arial" w:cs="Arial"/>
          <w:sz w:val="24"/>
          <w:szCs w:val="24"/>
        </w:rPr>
        <w:t>.</w:t>
      </w:r>
      <w:r>
        <w:rPr>
          <w:rFonts w:ascii="Arial" w:hAnsi="Arial" w:cs="Arial"/>
          <w:sz w:val="24"/>
          <w:szCs w:val="24"/>
        </w:rPr>
        <w:t>5</w:t>
      </w:r>
      <w:r w:rsidR="0082249F">
        <w:rPr>
          <w:rFonts w:ascii="Arial" w:hAnsi="Arial" w:cs="Arial"/>
          <w:sz w:val="24"/>
          <w:szCs w:val="24"/>
        </w:rPr>
        <w:t xml:space="preserve"> </w:t>
      </w:r>
      <w:r>
        <w:rPr>
          <w:rFonts w:ascii="Arial" w:hAnsi="Arial" w:cs="Arial"/>
          <w:sz w:val="24"/>
          <w:szCs w:val="24"/>
        </w:rPr>
        <w:t xml:space="preserve">m </w:t>
      </w:r>
      <w:r w:rsidR="0082249F">
        <w:rPr>
          <w:rFonts w:ascii="Arial" w:hAnsi="Arial" w:cs="Arial"/>
          <w:sz w:val="24"/>
          <w:szCs w:val="24"/>
        </w:rPr>
        <w:t xml:space="preserve">diameter </w:t>
      </w:r>
      <w:r>
        <w:rPr>
          <w:rFonts w:ascii="Arial" w:hAnsi="Arial" w:cs="Arial"/>
          <w:sz w:val="24"/>
          <w:szCs w:val="24"/>
        </w:rPr>
        <w:t>plankton net</w:t>
      </w:r>
      <w:r w:rsidR="0082249F">
        <w:rPr>
          <w:rFonts w:ascii="Arial" w:hAnsi="Arial" w:cs="Arial"/>
          <w:sz w:val="24"/>
          <w:szCs w:val="24"/>
        </w:rPr>
        <w:t>s with identical mesh size and</w:t>
      </w:r>
      <w:r>
        <w:rPr>
          <w:rFonts w:ascii="Arial" w:hAnsi="Arial" w:cs="Arial"/>
          <w:sz w:val="24"/>
          <w:szCs w:val="24"/>
        </w:rPr>
        <w:t xml:space="preserve"> towed at equal speed. </w:t>
      </w:r>
      <w:r w:rsidR="00E314A0">
        <w:rPr>
          <w:rFonts w:ascii="Arial" w:hAnsi="Arial" w:cs="Arial"/>
          <w:sz w:val="24"/>
          <w:szCs w:val="24"/>
        </w:rPr>
        <w:t>Thus, the choice of net size can be dictated by practical constraints and the research questions of interest. W</w:t>
      </w:r>
      <w:r w:rsidR="00EF08F4">
        <w:rPr>
          <w:rFonts w:ascii="Arial" w:hAnsi="Arial" w:cs="Arial"/>
          <w:sz w:val="24"/>
          <w:szCs w:val="24"/>
        </w:rPr>
        <w:t xml:space="preserve">hen </w:t>
      </w:r>
      <w:r w:rsidR="00C55732">
        <w:rPr>
          <w:rFonts w:ascii="Arial" w:hAnsi="Arial" w:cs="Arial"/>
          <w:sz w:val="24"/>
          <w:szCs w:val="24"/>
        </w:rPr>
        <w:t xml:space="preserve">gear </w:t>
      </w:r>
      <w:r w:rsidR="00EF08F4">
        <w:rPr>
          <w:rFonts w:ascii="Arial" w:hAnsi="Arial" w:cs="Arial"/>
          <w:sz w:val="24"/>
          <w:szCs w:val="24"/>
        </w:rPr>
        <w:t xml:space="preserve">size and weight are important considerations, </w:t>
      </w:r>
      <w:r>
        <w:rPr>
          <w:rFonts w:ascii="Arial" w:hAnsi="Arial" w:cs="Arial"/>
          <w:sz w:val="24"/>
          <w:szCs w:val="24"/>
        </w:rPr>
        <w:t>for example when sampling in remote lo</w:t>
      </w:r>
      <w:r w:rsidR="00DC6E58">
        <w:rPr>
          <w:rFonts w:ascii="Arial" w:hAnsi="Arial" w:cs="Arial"/>
          <w:sz w:val="24"/>
          <w:szCs w:val="24"/>
        </w:rPr>
        <w:t xml:space="preserve">cations or from small boats, </w:t>
      </w:r>
      <w:r>
        <w:rPr>
          <w:rFonts w:ascii="Arial" w:hAnsi="Arial" w:cs="Arial"/>
          <w:sz w:val="24"/>
          <w:szCs w:val="24"/>
        </w:rPr>
        <w:t>the smaller diameter plankton net</w:t>
      </w:r>
      <w:r w:rsidR="00DC6E58">
        <w:rPr>
          <w:rFonts w:ascii="Arial" w:hAnsi="Arial" w:cs="Arial"/>
          <w:sz w:val="24"/>
          <w:szCs w:val="24"/>
        </w:rPr>
        <w:t xml:space="preserve"> can be used without bias compared with a 1.0 m net</w:t>
      </w:r>
      <w:r>
        <w:rPr>
          <w:rFonts w:ascii="Arial" w:hAnsi="Arial" w:cs="Arial"/>
          <w:sz w:val="24"/>
          <w:szCs w:val="24"/>
        </w:rPr>
        <w:t xml:space="preserve">. </w:t>
      </w:r>
      <w:r w:rsidR="00DC6E58">
        <w:rPr>
          <w:rFonts w:ascii="Arial" w:hAnsi="Arial" w:cs="Arial"/>
          <w:sz w:val="24"/>
          <w:szCs w:val="24"/>
        </w:rPr>
        <w:t>When size and weight constraints allow</w:t>
      </w:r>
      <w:r w:rsidR="00E314A0">
        <w:rPr>
          <w:rFonts w:ascii="Arial" w:hAnsi="Arial" w:cs="Arial"/>
          <w:sz w:val="24"/>
          <w:szCs w:val="24"/>
        </w:rPr>
        <w:t>,</w:t>
      </w:r>
      <w:r w:rsidR="00DC6E58">
        <w:rPr>
          <w:rFonts w:ascii="Arial" w:hAnsi="Arial" w:cs="Arial"/>
          <w:sz w:val="24"/>
          <w:szCs w:val="24"/>
        </w:rPr>
        <w:t xml:space="preserve"> </w:t>
      </w:r>
      <w:r>
        <w:rPr>
          <w:rFonts w:ascii="Arial" w:hAnsi="Arial" w:cs="Arial"/>
          <w:sz w:val="24"/>
          <w:szCs w:val="24"/>
        </w:rPr>
        <w:t xml:space="preserve">the </w:t>
      </w:r>
      <w:r w:rsidR="00EF08F4">
        <w:rPr>
          <w:rFonts w:ascii="Arial" w:hAnsi="Arial" w:cs="Arial"/>
          <w:sz w:val="24"/>
          <w:szCs w:val="24"/>
        </w:rPr>
        <w:t xml:space="preserve">larger diameter net </w:t>
      </w:r>
      <w:r w:rsidR="00472451">
        <w:rPr>
          <w:rFonts w:ascii="Arial" w:hAnsi="Arial" w:cs="Arial"/>
          <w:sz w:val="24"/>
          <w:szCs w:val="24"/>
        </w:rPr>
        <w:t>may be</w:t>
      </w:r>
      <w:r w:rsidR="00EF08F4">
        <w:rPr>
          <w:rFonts w:ascii="Arial" w:hAnsi="Arial" w:cs="Arial"/>
          <w:sz w:val="24"/>
          <w:szCs w:val="24"/>
        </w:rPr>
        <w:t xml:space="preserve"> preferable because</w:t>
      </w:r>
      <w:r w:rsidR="00472451">
        <w:rPr>
          <w:rFonts w:ascii="Arial" w:hAnsi="Arial" w:cs="Arial"/>
          <w:sz w:val="24"/>
          <w:szCs w:val="24"/>
        </w:rPr>
        <w:t xml:space="preserve"> it captures approximately four times the </w:t>
      </w:r>
      <w:r>
        <w:rPr>
          <w:rFonts w:ascii="Arial" w:hAnsi="Arial" w:cs="Arial"/>
          <w:sz w:val="24"/>
          <w:szCs w:val="24"/>
        </w:rPr>
        <w:t xml:space="preserve">size of </w:t>
      </w:r>
      <w:r w:rsidR="00472451">
        <w:rPr>
          <w:rFonts w:ascii="Arial" w:hAnsi="Arial" w:cs="Arial"/>
          <w:sz w:val="24"/>
          <w:szCs w:val="24"/>
        </w:rPr>
        <w:t>sample obtained from the half meter net</w:t>
      </w:r>
      <w:r w:rsidR="002D33D1">
        <w:rPr>
          <w:rFonts w:ascii="Arial" w:hAnsi="Arial" w:cs="Arial"/>
          <w:sz w:val="24"/>
          <w:szCs w:val="24"/>
        </w:rPr>
        <w:t xml:space="preserve"> and therefore is more likely to sample rare individuals</w:t>
      </w:r>
      <w:r w:rsidR="00472451">
        <w:rPr>
          <w:rFonts w:ascii="Arial" w:hAnsi="Arial" w:cs="Arial"/>
          <w:sz w:val="24"/>
          <w:szCs w:val="24"/>
        </w:rPr>
        <w:t>.</w:t>
      </w:r>
      <w:r w:rsidR="00DC6E58">
        <w:rPr>
          <w:rFonts w:ascii="Arial" w:hAnsi="Arial" w:cs="Arial"/>
          <w:sz w:val="24"/>
          <w:szCs w:val="24"/>
        </w:rPr>
        <w:t xml:space="preserve"> </w:t>
      </w:r>
    </w:p>
    <w:p w14:paraId="75BC7511" w14:textId="77777777" w:rsidR="00267E28" w:rsidRDefault="00267E28" w:rsidP="00EF08F4">
      <w:pPr>
        <w:spacing w:after="0" w:line="240" w:lineRule="auto"/>
        <w:ind w:firstLine="720"/>
        <w:rPr>
          <w:rFonts w:ascii="Arial" w:hAnsi="Arial" w:cs="Arial"/>
          <w:sz w:val="24"/>
          <w:szCs w:val="24"/>
        </w:rPr>
      </w:pPr>
    </w:p>
    <w:p w14:paraId="4B65B191" w14:textId="1BDEADFA" w:rsidR="00EF08F4" w:rsidRPr="009155E4" w:rsidRDefault="009155E4" w:rsidP="00D1022E">
      <w:pPr>
        <w:spacing w:after="0" w:line="240" w:lineRule="auto"/>
        <w:rPr>
          <w:rFonts w:ascii="Arial" w:hAnsi="Arial" w:cs="Arial"/>
          <w:b/>
          <w:sz w:val="24"/>
          <w:szCs w:val="24"/>
        </w:rPr>
      </w:pPr>
      <w:r w:rsidRPr="009155E4">
        <w:rPr>
          <w:rFonts w:ascii="Arial" w:hAnsi="Arial" w:cs="Arial"/>
          <w:b/>
          <w:sz w:val="24"/>
          <w:szCs w:val="24"/>
        </w:rPr>
        <w:t>Acknowledgements</w:t>
      </w:r>
    </w:p>
    <w:p w14:paraId="2DDD3FA0" w14:textId="2401F838" w:rsidR="009155E4" w:rsidRDefault="009155E4" w:rsidP="00187A25">
      <w:pPr>
        <w:spacing w:after="0" w:line="240" w:lineRule="auto"/>
        <w:ind w:firstLine="720"/>
        <w:rPr>
          <w:rFonts w:ascii="Arial" w:hAnsi="Arial" w:cs="Arial"/>
          <w:sz w:val="24"/>
          <w:szCs w:val="24"/>
        </w:rPr>
      </w:pPr>
      <w:r>
        <w:rPr>
          <w:rFonts w:ascii="Arial" w:hAnsi="Arial" w:cs="Arial"/>
          <w:sz w:val="24"/>
          <w:szCs w:val="24"/>
        </w:rPr>
        <w:t xml:space="preserve">Orion </w:t>
      </w:r>
      <w:proofErr w:type="spellStart"/>
      <w:r>
        <w:rPr>
          <w:rFonts w:ascii="Arial" w:hAnsi="Arial" w:cs="Arial"/>
          <w:sz w:val="24"/>
          <w:szCs w:val="24"/>
        </w:rPr>
        <w:t>McComas</w:t>
      </w:r>
      <w:proofErr w:type="spellEnd"/>
      <w:r w:rsidR="008F6056">
        <w:rPr>
          <w:rFonts w:ascii="Arial" w:hAnsi="Arial" w:cs="Arial"/>
          <w:sz w:val="24"/>
          <w:szCs w:val="24"/>
        </w:rPr>
        <w:t xml:space="preserve"> assisted with field and laboratory work.</w:t>
      </w:r>
      <w:r w:rsidR="00C13733">
        <w:rPr>
          <w:rFonts w:ascii="Arial" w:hAnsi="Arial" w:cs="Arial"/>
          <w:sz w:val="24"/>
          <w:szCs w:val="24"/>
        </w:rPr>
        <w:t xml:space="preserve"> </w:t>
      </w:r>
      <w:r w:rsidR="00E314A0">
        <w:rPr>
          <w:rFonts w:ascii="Arial" w:hAnsi="Arial" w:cs="Arial"/>
          <w:sz w:val="24"/>
          <w:szCs w:val="24"/>
        </w:rPr>
        <w:t xml:space="preserve">Thanks to Frisco Bay Marina and Summit County Sheriff’s Department for providing after-hours boat access to the reservoir. </w:t>
      </w:r>
      <w:r w:rsidR="00C13733">
        <w:rPr>
          <w:rFonts w:ascii="Arial" w:hAnsi="Arial" w:cs="Arial"/>
          <w:sz w:val="24"/>
          <w:szCs w:val="24"/>
        </w:rPr>
        <w:t xml:space="preserve"> </w:t>
      </w:r>
    </w:p>
    <w:p w14:paraId="48C502EC" w14:textId="77777777" w:rsidR="009155E4" w:rsidRPr="00FC7067" w:rsidRDefault="009155E4" w:rsidP="00D1022E">
      <w:pPr>
        <w:spacing w:after="0" w:line="240" w:lineRule="auto"/>
        <w:rPr>
          <w:rFonts w:ascii="Arial" w:hAnsi="Arial" w:cs="Arial"/>
          <w:sz w:val="24"/>
          <w:szCs w:val="24"/>
        </w:rPr>
      </w:pPr>
    </w:p>
    <w:p w14:paraId="1759EF74" w14:textId="77777777" w:rsidR="000706CE" w:rsidRPr="00FC7067" w:rsidRDefault="00C47F11" w:rsidP="00D1022E">
      <w:pPr>
        <w:spacing w:after="0" w:line="240" w:lineRule="auto"/>
        <w:rPr>
          <w:rFonts w:ascii="Arial" w:hAnsi="Arial" w:cs="Arial"/>
          <w:b/>
          <w:sz w:val="24"/>
          <w:szCs w:val="24"/>
        </w:rPr>
      </w:pPr>
      <w:r w:rsidRPr="00FC7067">
        <w:rPr>
          <w:rFonts w:ascii="Arial" w:hAnsi="Arial" w:cs="Arial"/>
          <w:b/>
          <w:sz w:val="24"/>
          <w:szCs w:val="24"/>
        </w:rPr>
        <w:t>References</w:t>
      </w:r>
    </w:p>
    <w:p w14:paraId="7043FE91" w14:textId="77777777" w:rsidR="0047680D" w:rsidRPr="00FC7067" w:rsidRDefault="0047680D" w:rsidP="0047680D">
      <w:pPr>
        <w:spacing w:after="240" w:line="240" w:lineRule="auto"/>
        <w:rPr>
          <w:rFonts w:ascii="Arial" w:hAnsi="Arial" w:cs="Arial"/>
          <w:sz w:val="24"/>
          <w:szCs w:val="24"/>
        </w:rPr>
      </w:pPr>
      <w:proofErr w:type="spellStart"/>
      <w:r w:rsidRPr="00FC7067">
        <w:rPr>
          <w:rFonts w:ascii="Arial" w:hAnsi="Arial" w:cs="Arial"/>
          <w:sz w:val="24"/>
          <w:szCs w:val="24"/>
        </w:rPr>
        <w:t>Ahrenstorff</w:t>
      </w:r>
      <w:proofErr w:type="spellEnd"/>
      <w:r w:rsidRPr="00FC7067">
        <w:rPr>
          <w:rFonts w:ascii="Arial" w:hAnsi="Arial" w:cs="Arial"/>
          <w:sz w:val="24"/>
          <w:szCs w:val="24"/>
        </w:rPr>
        <w:t xml:space="preserve"> TD, </w:t>
      </w:r>
      <w:proofErr w:type="spellStart"/>
      <w:r w:rsidRPr="00FC7067">
        <w:rPr>
          <w:rFonts w:ascii="Arial" w:hAnsi="Arial" w:cs="Arial"/>
          <w:sz w:val="24"/>
          <w:szCs w:val="24"/>
        </w:rPr>
        <w:t>Hrabik</w:t>
      </w:r>
      <w:proofErr w:type="spellEnd"/>
      <w:r w:rsidRPr="00FC7067">
        <w:rPr>
          <w:rFonts w:ascii="Arial" w:hAnsi="Arial" w:cs="Arial"/>
          <w:sz w:val="24"/>
          <w:szCs w:val="24"/>
        </w:rPr>
        <w:t xml:space="preserve"> TR, </w:t>
      </w:r>
      <w:proofErr w:type="spellStart"/>
      <w:r w:rsidRPr="00FC7067">
        <w:rPr>
          <w:rFonts w:ascii="Arial" w:hAnsi="Arial" w:cs="Arial"/>
          <w:sz w:val="24"/>
          <w:szCs w:val="24"/>
        </w:rPr>
        <w:t>Stockwell</w:t>
      </w:r>
      <w:proofErr w:type="spellEnd"/>
      <w:r w:rsidRPr="00FC7067">
        <w:rPr>
          <w:rFonts w:ascii="Arial" w:hAnsi="Arial" w:cs="Arial"/>
          <w:sz w:val="24"/>
          <w:szCs w:val="24"/>
        </w:rPr>
        <w:t xml:space="preserve"> JD, Yule DL, Sass GG. 2011. Seasonally dynamic </w:t>
      </w:r>
      <w:proofErr w:type="spellStart"/>
      <w:r w:rsidRPr="00FC7067">
        <w:rPr>
          <w:rFonts w:ascii="Arial" w:hAnsi="Arial" w:cs="Arial"/>
          <w:sz w:val="24"/>
          <w:szCs w:val="24"/>
        </w:rPr>
        <w:t>diel</w:t>
      </w:r>
      <w:proofErr w:type="spellEnd"/>
      <w:r w:rsidRPr="00FC7067">
        <w:rPr>
          <w:rFonts w:ascii="Arial" w:hAnsi="Arial" w:cs="Arial"/>
          <w:sz w:val="24"/>
          <w:szCs w:val="24"/>
        </w:rPr>
        <w:t xml:space="preserve"> vertical migrations of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w:t>
      </w:r>
      <w:proofErr w:type="spellStart"/>
      <w:r w:rsidRPr="00FC7067">
        <w:rPr>
          <w:rFonts w:ascii="Arial" w:hAnsi="Arial" w:cs="Arial"/>
          <w:sz w:val="24"/>
          <w:szCs w:val="24"/>
        </w:rPr>
        <w:t>Coregonine</w:t>
      </w:r>
      <w:proofErr w:type="spellEnd"/>
      <w:r w:rsidRPr="00FC7067">
        <w:rPr>
          <w:rFonts w:ascii="Arial" w:hAnsi="Arial" w:cs="Arial"/>
          <w:sz w:val="24"/>
          <w:szCs w:val="24"/>
        </w:rPr>
        <w:t xml:space="preserve"> fishes, and </w:t>
      </w:r>
      <w:proofErr w:type="spellStart"/>
      <w:r w:rsidRPr="00FC7067">
        <w:rPr>
          <w:rFonts w:ascii="Arial" w:hAnsi="Arial" w:cs="Arial"/>
          <w:sz w:val="24"/>
          <w:szCs w:val="24"/>
        </w:rPr>
        <w:t>Siscowet</w:t>
      </w:r>
      <w:proofErr w:type="spellEnd"/>
      <w:r w:rsidRPr="00FC7067">
        <w:rPr>
          <w:rFonts w:ascii="Arial" w:hAnsi="Arial" w:cs="Arial"/>
          <w:sz w:val="24"/>
          <w:szCs w:val="24"/>
        </w:rPr>
        <w:t xml:space="preserve"> Lake Trout in the </w:t>
      </w:r>
      <w:proofErr w:type="spellStart"/>
      <w:r w:rsidRPr="00FC7067">
        <w:rPr>
          <w:rFonts w:ascii="Arial" w:hAnsi="Arial" w:cs="Arial"/>
          <w:sz w:val="24"/>
          <w:szCs w:val="24"/>
        </w:rPr>
        <w:t>pelagia</w:t>
      </w:r>
      <w:proofErr w:type="spellEnd"/>
      <w:r w:rsidRPr="00FC7067">
        <w:rPr>
          <w:rFonts w:ascii="Arial" w:hAnsi="Arial" w:cs="Arial"/>
          <w:sz w:val="24"/>
          <w:szCs w:val="24"/>
        </w:rPr>
        <w:t xml:space="preserve"> of western Lake Superior. Transactions of the American Fisheries Society 140:1504-1520.</w:t>
      </w:r>
    </w:p>
    <w:p w14:paraId="6F44FCE5" w14:textId="424E60EB" w:rsidR="00325D92" w:rsidRDefault="00325D92" w:rsidP="00325D92">
      <w:pPr>
        <w:spacing w:after="240" w:line="240" w:lineRule="auto"/>
        <w:rPr>
          <w:rFonts w:ascii="Arial" w:hAnsi="Arial" w:cs="Arial"/>
          <w:sz w:val="24"/>
          <w:szCs w:val="24"/>
        </w:rPr>
      </w:pPr>
      <w:proofErr w:type="spellStart"/>
      <w:r w:rsidRPr="00325D92">
        <w:rPr>
          <w:rFonts w:ascii="Arial" w:hAnsi="Arial" w:cs="Arial"/>
          <w:sz w:val="24"/>
          <w:szCs w:val="24"/>
        </w:rPr>
        <w:t>Bagge</w:t>
      </w:r>
      <w:proofErr w:type="spellEnd"/>
      <w:r w:rsidRPr="00325D92">
        <w:rPr>
          <w:rFonts w:ascii="Arial" w:hAnsi="Arial" w:cs="Arial"/>
          <w:sz w:val="24"/>
          <w:szCs w:val="24"/>
        </w:rPr>
        <w:t>, P</w:t>
      </w:r>
      <w:r w:rsidR="003E1803">
        <w:rPr>
          <w:rFonts w:ascii="Arial" w:hAnsi="Arial" w:cs="Arial"/>
          <w:sz w:val="24"/>
          <w:szCs w:val="24"/>
        </w:rPr>
        <w:t>.,</w:t>
      </w:r>
      <w:r w:rsidRPr="00325D92">
        <w:rPr>
          <w:rFonts w:ascii="Arial" w:hAnsi="Arial" w:cs="Arial"/>
          <w:sz w:val="24"/>
          <w:szCs w:val="24"/>
        </w:rPr>
        <w:t xml:space="preserve"> </w:t>
      </w:r>
      <w:r w:rsidR="003E1803">
        <w:rPr>
          <w:rFonts w:ascii="Arial" w:hAnsi="Arial" w:cs="Arial"/>
          <w:sz w:val="24"/>
          <w:szCs w:val="24"/>
        </w:rPr>
        <w:t xml:space="preserve">H. M. </w:t>
      </w:r>
      <w:proofErr w:type="spellStart"/>
      <w:r w:rsidRPr="00325D92">
        <w:rPr>
          <w:rFonts w:ascii="Arial" w:hAnsi="Arial" w:cs="Arial"/>
          <w:sz w:val="24"/>
          <w:szCs w:val="24"/>
        </w:rPr>
        <w:t>Liimatainen</w:t>
      </w:r>
      <w:proofErr w:type="spellEnd"/>
      <w:r w:rsidR="003E1803">
        <w:rPr>
          <w:rFonts w:ascii="Arial" w:hAnsi="Arial" w:cs="Arial"/>
          <w:sz w:val="24"/>
          <w:szCs w:val="24"/>
        </w:rPr>
        <w:t xml:space="preserve">, and P. </w:t>
      </w:r>
      <w:proofErr w:type="spellStart"/>
      <w:r w:rsidRPr="00325D92">
        <w:rPr>
          <w:rFonts w:ascii="Arial" w:hAnsi="Arial" w:cs="Arial"/>
          <w:sz w:val="24"/>
          <w:szCs w:val="24"/>
        </w:rPr>
        <w:t>Liljaniemi</w:t>
      </w:r>
      <w:proofErr w:type="spellEnd"/>
      <w:r>
        <w:rPr>
          <w:rFonts w:ascii="Arial" w:hAnsi="Arial" w:cs="Arial"/>
          <w:sz w:val="24"/>
          <w:szCs w:val="24"/>
        </w:rPr>
        <w:t>. 1996.</w:t>
      </w:r>
      <w:r w:rsidRPr="00325D92">
        <w:rPr>
          <w:rFonts w:ascii="Arial" w:hAnsi="Arial" w:cs="Arial"/>
          <w:sz w:val="24"/>
          <w:szCs w:val="24"/>
        </w:rPr>
        <w:t xml:space="preserve"> Comparison of sampling methods for </w:t>
      </w:r>
      <w:proofErr w:type="spellStart"/>
      <w:r w:rsidRPr="00325D92">
        <w:rPr>
          <w:rFonts w:ascii="Arial" w:hAnsi="Arial" w:cs="Arial"/>
          <w:sz w:val="24"/>
          <w:szCs w:val="24"/>
        </w:rPr>
        <w:t>semipelagic</w:t>
      </w:r>
      <w:proofErr w:type="spellEnd"/>
      <w:r w:rsidRPr="00325D92">
        <w:rPr>
          <w:rFonts w:ascii="Arial" w:hAnsi="Arial" w:cs="Arial"/>
          <w:sz w:val="24"/>
          <w:szCs w:val="24"/>
        </w:rPr>
        <w:t xml:space="preserve"> animals in two deep basins of Lake Saimaa</w:t>
      </w:r>
      <w:r>
        <w:rPr>
          <w:rFonts w:ascii="Arial" w:hAnsi="Arial" w:cs="Arial"/>
          <w:sz w:val="24"/>
          <w:szCs w:val="24"/>
        </w:rPr>
        <w:t xml:space="preserve">. </w:t>
      </w:r>
      <w:proofErr w:type="spellStart"/>
      <w:r>
        <w:rPr>
          <w:rFonts w:ascii="Arial" w:hAnsi="Arial" w:cs="Arial"/>
          <w:sz w:val="24"/>
          <w:szCs w:val="24"/>
        </w:rPr>
        <w:t>Hydrobiologia</w:t>
      </w:r>
      <w:proofErr w:type="spellEnd"/>
      <w:r>
        <w:rPr>
          <w:rFonts w:ascii="Arial" w:hAnsi="Arial" w:cs="Arial"/>
          <w:sz w:val="24"/>
          <w:szCs w:val="24"/>
        </w:rPr>
        <w:t xml:space="preserve"> 322</w:t>
      </w:r>
      <w:r w:rsidRPr="00325D92">
        <w:rPr>
          <w:rFonts w:ascii="Arial" w:hAnsi="Arial" w:cs="Arial"/>
          <w:sz w:val="24"/>
          <w:szCs w:val="24"/>
        </w:rPr>
        <w:t>:293-300</w:t>
      </w:r>
      <w:r>
        <w:rPr>
          <w:rFonts w:ascii="Arial" w:hAnsi="Arial" w:cs="Arial"/>
          <w:sz w:val="24"/>
          <w:szCs w:val="24"/>
        </w:rPr>
        <w:t>.</w:t>
      </w:r>
      <w:r w:rsidRPr="00114666">
        <w:rPr>
          <w:rFonts w:ascii="Arial" w:hAnsi="Arial" w:cs="Arial"/>
          <w:sz w:val="24"/>
          <w:szCs w:val="24"/>
        </w:rPr>
        <w:t xml:space="preserve"> </w:t>
      </w:r>
    </w:p>
    <w:p w14:paraId="686B93BB" w14:textId="2AA866E8" w:rsidR="00325D92" w:rsidRPr="00114666" w:rsidRDefault="003E1803" w:rsidP="00325D92">
      <w:pPr>
        <w:rPr>
          <w:rFonts w:ascii="Arial" w:hAnsi="Arial" w:cs="Arial"/>
          <w:sz w:val="24"/>
          <w:szCs w:val="24"/>
        </w:rPr>
      </w:pPr>
      <w:proofErr w:type="spellStart"/>
      <w:r w:rsidRPr="003E1803">
        <w:rPr>
          <w:rFonts w:ascii="Arial" w:hAnsi="Arial" w:cs="Arial"/>
          <w:sz w:val="24"/>
          <w:szCs w:val="24"/>
        </w:rPr>
        <w:t>Balcer</w:t>
      </w:r>
      <w:proofErr w:type="spellEnd"/>
      <w:r w:rsidRPr="003E1803">
        <w:rPr>
          <w:rFonts w:ascii="Arial" w:hAnsi="Arial" w:cs="Arial"/>
          <w:sz w:val="24"/>
          <w:szCs w:val="24"/>
        </w:rPr>
        <w:t>, M.</w:t>
      </w:r>
      <w:r>
        <w:rPr>
          <w:rFonts w:ascii="Arial" w:hAnsi="Arial" w:cs="Arial"/>
          <w:sz w:val="24"/>
          <w:szCs w:val="24"/>
        </w:rPr>
        <w:t>D</w:t>
      </w:r>
      <w:r w:rsidRPr="003E1803">
        <w:rPr>
          <w:rFonts w:ascii="Arial" w:hAnsi="Arial" w:cs="Arial"/>
          <w:sz w:val="24"/>
          <w:szCs w:val="24"/>
        </w:rPr>
        <w:t xml:space="preserve">, N.L. </w:t>
      </w:r>
      <w:proofErr w:type="spellStart"/>
      <w:r w:rsidRPr="003E1803">
        <w:rPr>
          <w:rFonts w:ascii="Arial" w:hAnsi="Arial" w:cs="Arial"/>
          <w:sz w:val="24"/>
          <w:szCs w:val="24"/>
        </w:rPr>
        <w:t>Korda</w:t>
      </w:r>
      <w:proofErr w:type="spellEnd"/>
      <w:r w:rsidRPr="003E1803">
        <w:rPr>
          <w:rFonts w:ascii="Arial" w:hAnsi="Arial" w:cs="Arial"/>
          <w:sz w:val="24"/>
          <w:szCs w:val="24"/>
        </w:rPr>
        <w:t xml:space="preserve">, and S.I. Dodson.  1984. Zooplankton of the Great Lakes. University of Wisconsin Press, Madison, Wisconsin. </w:t>
      </w:r>
      <w:r w:rsidR="00325D92" w:rsidRPr="00114666">
        <w:rPr>
          <w:rFonts w:ascii="Arial" w:hAnsi="Arial" w:cs="Arial"/>
          <w:sz w:val="24"/>
          <w:szCs w:val="24"/>
        </w:rPr>
        <w:t>Ball et al. 2015</w:t>
      </w:r>
    </w:p>
    <w:p w14:paraId="48314714" w14:textId="7347FDC7" w:rsidR="00900A11" w:rsidRDefault="00900A11" w:rsidP="00A105C1">
      <w:pPr>
        <w:spacing w:after="240" w:line="240" w:lineRule="auto"/>
        <w:rPr>
          <w:rFonts w:ascii="Arial" w:hAnsi="Arial" w:cs="Arial"/>
          <w:sz w:val="24"/>
          <w:szCs w:val="24"/>
        </w:rPr>
      </w:pPr>
      <w:r>
        <w:rPr>
          <w:rFonts w:ascii="Arial" w:hAnsi="Arial" w:cs="Arial"/>
          <w:sz w:val="24"/>
          <w:szCs w:val="24"/>
        </w:rPr>
        <w:t xml:space="preserve">Ball, S. C., T. B. </w:t>
      </w:r>
      <w:proofErr w:type="spellStart"/>
      <w:r>
        <w:rPr>
          <w:rFonts w:ascii="Arial" w:hAnsi="Arial" w:cs="Arial"/>
          <w:sz w:val="24"/>
          <w:szCs w:val="24"/>
        </w:rPr>
        <w:t>Mihuc</w:t>
      </w:r>
      <w:proofErr w:type="spellEnd"/>
      <w:r>
        <w:rPr>
          <w:rFonts w:ascii="Arial" w:hAnsi="Arial" w:cs="Arial"/>
          <w:sz w:val="24"/>
          <w:szCs w:val="24"/>
        </w:rPr>
        <w:t xml:space="preserve">, L. W. Myers, and J. D. </w:t>
      </w:r>
      <w:proofErr w:type="spellStart"/>
      <w:r>
        <w:rPr>
          <w:rFonts w:ascii="Arial" w:hAnsi="Arial" w:cs="Arial"/>
          <w:sz w:val="24"/>
          <w:szCs w:val="24"/>
        </w:rPr>
        <w:t>Stockwell</w:t>
      </w:r>
      <w:proofErr w:type="spellEnd"/>
      <w:r>
        <w:rPr>
          <w:rFonts w:ascii="Arial" w:hAnsi="Arial" w:cs="Arial"/>
          <w:sz w:val="24"/>
          <w:szCs w:val="24"/>
        </w:rPr>
        <w:t xml:space="preserve">. 2015. </w:t>
      </w:r>
      <w:r w:rsidRPr="00900A11">
        <w:rPr>
          <w:rFonts w:ascii="Arial" w:hAnsi="Arial" w:cs="Arial"/>
          <w:sz w:val="24"/>
          <w:szCs w:val="24"/>
        </w:rPr>
        <w:t xml:space="preserve">Ten-fold decline in </w:t>
      </w:r>
      <w:r w:rsidRPr="00900A11">
        <w:rPr>
          <w:rFonts w:ascii="Arial" w:hAnsi="Arial" w:cs="Arial"/>
          <w:i/>
          <w:sz w:val="24"/>
          <w:szCs w:val="24"/>
        </w:rPr>
        <w:t xml:space="preserve">Mysis </w:t>
      </w:r>
      <w:proofErr w:type="spellStart"/>
      <w:r w:rsidRPr="00900A11">
        <w:rPr>
          <w:rFonts w:ascii="Arial" w:hAnsi="Arial" w:cs="Arial"/>
          <w:i/>
          <w:sz w:val="24"/>
          <w:szCs w:val="24"/>
        </w:rPr>
        <w:t>diluviana</w:t>
      </w:r>
      <w:proofErr w:type="spellEnd"/>
      <w:r w:rsidRPr="00900A11">
        <w:rPr>
          <w:rFonts w:ascii="Arial" w:hAnsi="Arial" w:cs="Arial"/>
          <w:sz w:val="24"/>
          <w:szCs w:val="24"/>
        </w:rPr>
        <w:t xml:space="preserve"> in Lake Champlain between 1975 and 2012</w:t>
      </w:r>
      <w:r>
        <w:rPr>
          <w:rFonts w:ascii="Arial" w:hAnsi="Arial" w:cs="Arial"/>
          <w:sz w:val="24"/>
          <w:szCs w:val="24"/>
        </w:rPr>
        <w:t>.</w:t>
      </w:r>
      <w:r w:rsidRPr="00900A11">
        <w:rPr>
          <w:rFonts w:ascii="Arial" w:hAnsi="Arial" w:cs="Arial"/>
          <w:sz w:val="24"/>
          <w:szCs w:val="24"/>
        </w:rPr>
        <w:t xml:space="preserve"> </w:t>
      </w:r>
      <w:r>
        <w:rPr>
          <w:rFonts w:ascii="Arial" w:hAnsi="Arial" w:cs="Arial"/>
          <w:sz w:val="24"/>
          <w:szCs w:val="24"/>
        </w:rPr>
        <w:t>Journal of Great Lakes Research IN PRESS.</w:t>
      </w:r>
    </w:p>
    <w:p w14:paraId="785C08F7" w14:textId="4BC1644B"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t xml:space="preserve">Beattie and Clancy. 1991.  Effects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the zooplankton community and kokanee population of Flathead Lake, Montana.</w:t>
      </w:r>
      <w:r w:rsidR="00BD7ED0">
        <w:rPr>
          <w:rFonts w:ascii="Arial" w:hAnsi="Arial" w:cs="Arial"/>
          <w:sz w:val="24"/>
          <w:szCs w:val="24"/>
        </w:rPr>
        <w:t xml:space="preserve"> American Fisheries Society </w:t>
      </w:r>
      <w:r w:rsidRPr="00FC7067">
        <w:rPr>
          <w:rFonts w:ascii="Arial" w:hAnsi="Arial" w:cs="Arial"/>
          <w:sz w:val="24"/>
          <w:szCs w:val="24"/>
        </w:rPr>
        <w:t>Symposium 9</w:t>
      </w:r>
      <w:r w:rsidR="00BD7ED0">
        <w:rPr>
          <w:rFonts w:ascii="Arial" w:hAnsi="Arial" w:cs="Arial"/>
          <w:sz w:val="24"/>
          <w:szCs w:val="24"/>
        </w:rPr>
        <w:t>:39-48.</w:t>
      </w:r>
    </w:p>
    <w:p w14:paraId="72EC639C" w14:textId="395C4C82" w:rsidR="00AC7054" w:rsidRDefault="00AC7054" w:rsidP="00A105C1">
      <w:pPr>
        <w:spacing w:after="240" w:line="240" w:lineRule="auto"/>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Bernardi</w:t>
      </w:r>
      <w:proofErr w:type="spellEnd"/>
      <w:r>
        <w:rPr>
          <w:rFonts w:ascii="Arial" w:hAnsi="Arial" w:cs="Arial"/>
          <w:sz w:val="24"/>
          <w:szCs w:val="24"/>
        </w:rPr>
        <w:t xml:space="preserve">, R. 1984. Methods for estimating zooplankton abundance. Page 59-86, In Downing, J. A., and F. H. </w:t>
      </w:r>
      <w:proofErr w:type="spellStart"/>
      <w:r>
        <w:rPr>
          <w:rFonts w:ascii="Arial" w:hAnsi="Arial" w:cs="Arial"/>
          <w:sz w:val="24"/>
          <w:szCs w:val="24"/>
        </w:rPr>
        <w:t>Rigler</w:t>
      </w:r>
      <w:proofErr w:type="spellEnd"/>
      <w:r>
        <w:rPr>
          <w:rFonts w:ascii="Arial" w:hAnsi="Arial" w:cs="Arial"/>
          <w:sz w:val="24"/>
          <w:szCs w:val="24"/>
        </w:rPr>
        <w:t>, editors. A manual on methods for the assessment of secondary productivity in fresh waters. Blackwell Scientific, Oxford.</w:t>
      </w:r>
    </w:p>
    <w:p w14:paraId="55EBBD74" w14:textId="71B64C7B" w:rsidR="00BD7ED0" w:rsidRDefault="00BD7ED0" w:rsidP="00A105C1">
      <w:pPr>
        <w:spacing w:after="240" w:line="240" w:lineRule="auto"/>
        <w:rPr>
          <w:rFonts w:ascii="Arial" w:hAnsi="Arial" w:cs="Arial"/>
          <w:sz w:val="24"/>
          <w:szCs w:val="24"/>
        </w:rPr>
      </w:pPr>
      <w:proofErr w:type="spellStart"/>
      <w:r>
        <w:rPr>
          <w:rFonts w:ascii="Arial" w:hAnsi="Arial" w:cs="Arial"/>
          <w:sz w:val="24"/>
          <w:szCs w:val="24"/>
        </w:rPr>
        <w:t>Beeton</w:t>
      </w:r>
      <w:proofErr w:type="spellEnd"/>
      <w:r>
        <w:rPr>
          <w:rFonts w:ascii="Arial" w:hAnsi="Arial" w:cs="Arial"/>
          <w:sz w:val="24"/>
          <w:szCs w:val="24"/>
        </w:rPr>
        <w:t xml:space="preserve"> and Gannon. 1991. Effect of environment on reproduction and growth of Mysis </w:t>
      </w:r>
      <w:proofErr w:type="spellStart"/>
      <w:r>
        <w:rPr>
          <w:rFonts w:ascii="Arial" w:hAnsi="Arial" w:cs="Arial"/>
          <w:sz w:val="24"/>
          <w:szCs w:val="24"/>
        </w:rPr>
        <w:t>relicta</w:t>
      </w:r>
      <w:proofErr w:type="spellEnd"/>
      <w:r>
        <w:rPr>
          <w:rFonts w:ascii="Arial" w:hAnsi="Arial" w:cs="Arial"/>
          <w:sz w:val="24"/>
          <w:szCs w:val="24"/>
        </w:rPr>
        <w:t>. American Fisheries Society Symposium 9:144-148.</w:t>
      </w:r>
    </w:p>
    <w:p w14:paraId="7DD0E20A" w14:textId="4FCFFB75"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Brownell</w:t>
      </w:r>
      <w:r w:rsidR="003E1803">
        <w:rPr>
          <w:rFonts w:ascii="Arial" w:hAnsi="Arial" w:cs="Arial"/>
          <w:sz w:val="24"/>
          <w:szCs w:val="24"/>
        </w:rPr>
        <w:t>,</w:t>
      </w:r>
      <w:r w:rsidRPr="00FC7067">
        <w:rPr>
          <w:rFonts w:ascii="Arial" w:hAnsi="Arial" w:cs="Arial"/>
          <w:sz w:val="24"/>
          <w:szCs w:val="24"/>
        </w:rPr>
        <w:t xml:space="preserve"> W</w:t>
      </w:r>
      <w:r w:rsidR="003E1803">
        <w:rPr>
          <w:rFonts w:ascii="Arial" w:hAnsi="Arial" w:cs="Arial"/>
          <w:sz w:val="24"/>
          <w:szCs w:val="24"/>
        </w:rPr>
        <w:t xml:space="preserve">. </w:t>
      </w:r>
      <w:r w:rsidRPr="00FC7067">
        <w:rPr>
          <w:rFonts w:ascii="Arial" w:hAnsi="Arial" w:cs="Arial"/>
          <w:sz w:val="24"/>
          <w:szCs w:val="24"/>
        </w:rPr>
        <w:t>N</w:t>
      </w:r>
      <w:r w:rsidR="003E1803">
        <w:rPr>
          <w:rFonts w:ascii="Arial" w:hAnsi="Arial" w:cs="Arial"/>
          <w:sz w:val="24"/>
          <w:szCs w:val="24"/>
        </w:rPr>
        <w:t>.</w:t>
      </w:r>
      <w:r w:rsidRPr="00FC7067">
        <w:rPr>
          <w:rFonts w:ascii="Arial" w:hAnsi="Arial" w:cs="Arial"/>
          <w:sz w:val="24"/>
          <w:szCs w:val="24"/>
        </w:rPr>
        <w:t xml:space="preserve"> 1970. Studies on the ecology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Cayuga Lake. Master’s thesis, Cornell University, Ithaca, New York. 76 pages.</w:t>
      </w:r>
    </w:p>
    <w:p w14:paraId="517C92A4" w14:textId="12F76DD7" w:rsidR="00F501C6" w:rsidRDefault="003E1803" w:rsidP="00A105C1">
      <w:pPr>
        <w:spacing w:after="240" w:line="240" w:lineRule="auto"/>
        <w:rPr>
          <w:rFonts w:ascii="Arial" w:hAnsi="Arial" w:cs="Arial"/>
          <w:sz w:val="24"/>
          <w:szCs w:val="24"/>
        </w:rPr>
      </w:pPr>
      <w:r>
        <w:rPr>
          <w:rFonts w:ascii="Arial" w:hAnsi="Arial" w:cs="Arial"/>
          <w:sz w:val="24"/>
          <w:szCs w:val="24"/>
        </w:rPr>
        <w:t xml:space="preserve">Caldwell, T. J. </w:t>
      </w:r>
      <w:r w:rsidR="00F501C6">
        <w:rPr>
          <w:rFonts w:ascii="Arial" w:hAnsi="Arial" w:cs="Arial"/>
          <w:sz w:val="24"/>
          <w:szCs w:val="24"/>
        </w:rPr>
        <w:t xml:space="preserve">and </w:t>
      </w:r>
      <w:r>
        <w:rPr>
          <w:rFonts w:ascii="Arial" w:hAnsi="Arial" w:cs="Arial"/>
          <w:sz w:val="24"/>
          <w:szCs w:val="24"/>
        </w:rPr>
        <w:t xml:space="preserve">F. M. </w:t>
      </w:r>
      <w:r w:rsidR="00F501C6">
        <w:rPr>
          <w:rFonts w:ascii="Arial" w:hAnsi="Arial" w:cs="Arial"/>
          <w:sz w:val="24"/>
          <w:szCs w:val="24"/>
        </w:rPr>
        <w:t xml:space="preserve">Wilhelm. </w:t>
      </w:r>
      <w:r>
        <w:rPr>
          <w:rFonts w:ascii="Arial" w:hAnsi="Arial" w:cs="Arial"/>
          <w:sz w:val="24"/>
          <w:szCs w:val="24"/>
        </w:rPr>
        <w:t xml:space="preserve">2012. The life history characteristics, growth and density of Mysis </w:t>
      </w:r>
      <w:proofErr w:type="spellStart"/>
      <w:r>
        <w:rPr>
          <w:rFonts w:ascii="Arial" w:hAnsi="Arial" w:cs="Arial"/>
          <w:sz w:val="24"/>
          <w:szCs w:val="24"/>
        </w:rPr>
        <w:t>diluviana</w:t>
      </w:r>
      <w:proofErr w:type="spellEnd"/>
      <w:r>
        <w:rPr>
          <w:rFonts w:ascii="Arial" w:hAnsi="Arial" w:cs="Arial"/>
          <w:sz w:val="24"/>
          <w:szCs w:val="24"/>
        </w:rPr>
        <w:t xml:space="preserve"> in Lake Pend Oreille, Idaho, USA. Journal of Great Lake Research 38:58-67.</w:t>
      </w:r>
    </w:p>
    <w:p w14:paraId="331284E8"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Carpenter GF, </w:t>
      </w:r>
      <w:proofErr w:type="spellStart"/>
      <w:r w:rsidRPr="00FC7067">
        <w:rPr>
          <w:rFonts w:ascii="Arial" w:hAnsi="Arial" w:cs="Arial"/>
          <w:sz w:val="24"/>
          <w:szCs w:val="24"/>
        </w:rPr>
        <w:t>Mansey</w:t>
      </w:r>
      <w:proofErr w:type="spellEnd"/>
      <w:r w:rsidRPr="00FC7067">
        <w:rPr>
          <w:rFonts w:ascii="Arial" w:hAnsi="Arial" w:cs="Arial"/>
          <w:sz w:val="24"/>
          <w:szCs w:val="24"/>
        </w:rPr>
        <w:t xml:space="preserve"> EL, Watson NHF. 1974.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the St. Lawrence Great Lakes. Journal of the Fisheries Research Board of Canada 31:319-325.</w:t>
      </w:r>
    </w:p>
    <w:p w14:paraId="68817E43"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Chipps</w:t>
      </w:r>
      <w:proofErr w:type="spellEnd"/>
      <w:r w:rsidRPr="00FC7067">
        <w:rPr>
          <w:rFonts w:ascii="Arial" w:hAnsi="Arial" w:cs="Arial"/>
          <w:sz w:val="24"/>
          <w:szCs w:val="24"/>
        </w:rPr>
        <w:t xml:space="preserve">, S. R., and D. H. Bennett. 1996. Comparison of net mesh sizes </w:t>
      </w:r>
      <w:r w:rsidR="00A105C1" w:rsidRPr="00FC7067">
        <w:rPr>
          <w:rFonts w:ascii="Arial" w:hAnsi="Arial" w:cs="Arial"/>
          <w:sz w:val="24"/>
          <w:szCs w:val="24"/>
        </w:rPr>
        <w:t xml:space="preserve">for estimating abundance of the </w:t>
      </w:r>
      <w:r w:rsidRPr="00FC7067">
        <w:rPr>
          <w:rFonts w:ascii="Arial" w:hAnsi="Arial" w:cs="Arial"/>
          <w:sz w:val="24"/>
          <w:szCs w:val="24"/>
        </w:rPr>
        <w:t xml:space="preserve">opossum shrimp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from vertical hauls. North American </w:t>
      </w:r>
      <w:r w:rsidR="00A105C1" w:rsidRPr="00FC7067">
        <w:rPr>
          <w:rFonts w:ascii="Arial" w:hAnsi="Arial" w:cs="Arial"/>
          <w:sz w:val="24"/>
          <w:szCs w:val="24"/>
        </w:rPr>
        <w:t xml:space="preserve">Journal of Fisheries Management </w:t>
      </w:r>
      <w:r w:rsidRPr="00FC7067">
        <w:rPr>
          <w:rFonts w:ascii="Arial" w:hAnsi="Arial" w:cs="Arial"/>
          <w:sz w:val="24"/>
          <w:szCs w:val="24"/>
        </w:rPr>
        <w:t>16:689–692.</w:t>
      </w:r>
    </w:p>
    <w:p w14:paraId="4AD5C334" w14:textId="77777777" w:rsidR="00644138" w:rsidRDefault="00644138" w:rsidP="00A105C1">
      <w:pPr>
        <w:spacing w:after="240" w:line="240" w:lineRule="auto"/>
        <w:rPr>
          <w:rFonts w:ascii="Arial" w:hAnsi="Arial" w:cs="Arial"/>
          <w:sz w:val="24"/>
          <w:szCs w:val="24"/>
        </w:rPr>
      </w:pPr>
      <w:r w:rsidRPr="00644138">
        <w:rPr>
          <w:rFonts w:ascii="Arial" w:hAnsi="Arial" w:cs="Arial"/>
          <w:sz w:val="24"/>
          <w:szCs w:val="24"/>
        </w:rPr>
        <w:lastRenderedPageBreak/>
        <w:t xml:space="preserve">De </w:t>
      </w:r>
      <w:proofErr w:type="spellStart"/>
      <w:r w:rsidRPr="00644138">
        <w:rPr>
          <w:rFonts w:ascii="Arial" w:hAnsi="Arial" w:cs="Arial"/>
          <w:sz w:val="24"/>
          <w:szCs w:val="24"/>
        </w:rPr>
        <w:t>Bernardi</w:t>
      </w:r>
      <w:proofErr w:type="spellEnd"/>
      <w:r w:rsidRPr="00644138">
        <w:rPr>
          <w:rFonts w:ascii="Arial" w:hAnsi="Arial" w:cs="Arial"/>
          <w:sz w:val="24"/>
          <w:szCs w:val="24"/>
        </w:rPr>
        <w:t>, R. 1984. Methods for the estimation of zooplankton abundance.  In Downing J</w:t>
      </w:r>
      <w:r w:rsidR="00DE22C1">
        <w:rPr>
          <w:rFonts w:ascii="Arial" w:hAnsi="Arial" w:cs="Arial"/>
          <w:sz w:val="24"/>
          <w:szCs w:val="24"/>
        </w:rPr>
        <w:t>.</w:t>
      </w:r>
      <w:r w:rsidRPr="00644138">
        <w:rPr>
          <w:rFonts w:ascii="Arial" w:hAnsi="Arial" w:cs="Arial"/>
          <w:sz w:val="24"/>
          <w:szCs w:val="24"/>
        </w:rPr>
        <w:t>D</w:t>
      </w:r>
      <w:r w:rsidR="00DE22C1">
        <w:rPr>
          <w:rFonts w:ascii="Arial" w:hAnsi="Arial" w:cs="Arial"/>
          <w:sz w:val="24"/>
          <w:szCs w:val="24"/>
        </w:rPr>
        <w:t>.</w:t>
      </w:r>
      <w:r w:rsidRPr="00644138">
        <w:rPr>
          <w:rFonts w:ascii="Arial" w:hAnsi="Arial" w:cs="Arial"/>
          <w:sz w:val="24"/>
          <w:szCs w:val="24"/>
        </w:rPr>
        <w:t xml:space="preserve">, </w:t>
      </w:r>
      <w:proofErr w:type="spellStart"/>
      <w:r w:rsidRPr="00644138">
        <w:rPr>
          <w:rFonts w:ascii="Arial" w:hAnsi="Arial" w:cs="Arial"/>
          <w:sz w:val="24"/>
          <w:szCs w:val="24"/>
        </w:rPr>
        <w:t>Rigler</w:t>
      </w:r>
      <w:proofErr w:type="spellEnd"/>
      <w:r w:rsidRPr="00644138">
        <w:rPr>
          <w:rFonts w:ascii="Arial" w:hAnsi="Arial" w:cs="Arial"/>
          <w:sz w:val="24"/>
          <w:szCs w:val="24"/>
        </w:rPr>
        <w:t xml:space="preserve"> F</w:t>
      </w:r>
      <w:r w:rsidR="00DE22C1">
        <w:rPr>
          <w:rFonts w:ascii="Arial" w:hAnsi="Arial" w:cs="Arial"/>
          <w:sz w:val="24"/>
          <w:szCs w:val="24"/>
        </w:rPr>
        <w:t>.</w:t>
      </w:r>
      <w:r w:rsidRPr="00644138">
        <w:rPr>
          <w:rFonts w:ascii="Arial" w:hAnsi="Arial" w:cs="Arial"/>
          <w:sz w:val="24"/>
          <w:szCs w:val="24"/>
        </w:rPr>
        <w:t>H</w:t>
      </w:r>
      <w:r w:rsidR="00DE22C1">
        <w:rPr>
          <w:rFonts w:ascii="Arial" w:hAnsi="Arial" w:cs="Arial"/>
          <w:sz w:val="24"/>
          <w:szCs w:val="24"/>
        </w:rPr>
        <w:t>.</w:t>
      </w:r>
      <w:r w:rsidRPr="00644138">
        <w:rPr>
          <w:rFonts w:ascii="Arial" w:hAnsi="Arial" w:cs="Arial"/>
          <w:sz w:val="24"/>
          <w:szCs w:val="24"/>
        </w:rPr>
        <w:t xml:space="preserve">, editors. A manual on methods for the assessment of secondary productivity in fresh waters, second edition. Oxford:  Blackwell Scientific </w:t>
      </w:r>
      <w:proofErr w:type="spellStart"/>
      <w:r w:rsidRPr="00644138">
        <w:rPr>
          <w:rFonts w:ascii="Arial" w:hAnsi="Arial" w:cs="Arial"/>
          <w:sz w:val="24"/>
          <w:szCs w:val="24"/>
        </w:rPr>
        <w:t>Publications.p</w:t>
      </w:r>
      <w:proofErr w:type="spellEnd"/>
      <w:r w:rsidRPr="00644138">
        <w:rPr>
          <w:rFonts w:ascii="Arial" w:hAnsi="Arial" w:cs="Arial"/>
          <w:sz w:val="24"/>
          <w:szCs w:val="24"/>
        </w:rPr>
        <w:t>. 59-86</w:t>
      </w:r>
      <w:r w:rsidR="00DE22C1">
        <w:rPr>
          <w:rFonts w:ascii="Arial" w:hAnsi="Arial" w:cs="Arial"/>
          <w:sz w:val="24"/>
          <w:szCs w:val="24"/>
        </w:rPr>
        <w:t>.</w:t>
      </w:r>
    </w:p>
    <w:p w14:paraId="0C7A46ED" w14:textId="74EECCCA" w:rsidR="008552C7" w:rsidRDefault="008552C7" w:rsidP="00A105C1">
      <w:pPr>
        <w:spacing w:after="240" w:line="240" w:lineRule="auto"/>
        <w:rPr>
          <w:rFonts w:ascii="Arial" w:hAnsi="Arial" w:cs="Arial"/>
          <w:sz w:val="24"/>
          <w:szCs w:val="24"/>
        </w:rPr>
      </w:pPr>
      <w:proofErr w:type="spellStart"/>
      <w:r>
        <w:rPr>
          <w:rFonts w:ascii="Arial" w:hAnsi="Arial" w:cs="Arial"/>
          <w:sz w:val="24"/>
          <w:szCs w:val="24"/>
        </w:rPr>
        <w:t>Fürst</w:t>
      </w:r>
      <w:proofErr w:type="spellEnd"/>
      <w:r>
        <w:rPr>
          <w:rFonts w:ascii="Arial" w:hAnsi="Arial" w:cs="Arial"/>
          <w:sz w:val="24"/>
          <w:szCs w:val="24"/>
        </w:rPr>
        <w:t xml:space="preserve">, M. 1972. Life cycles, growth rate and reproduction in Mysis </w:t>
      </w:r>
      <w:proofErr w:type="spellStart"/>
      <w:r>
        <w:rPr>
          <w:rFonts w:ascii="Arial" w:hAnsi="Arial" w:cs="Arial"/>
          <w:sz w:val="24"/>
          <w:szCs w:val="24"/>
        </w:rPr>
        <w:t>relicta</w:t>
      </w:r>
      <w:proofErr w:type="spellEnd"/>
      <w:r w:rsidR="00DA7D04">
        <w:rPr>
          <w:rFonts w:ascii="Arial" w:hAnsi="Arial" w:cs="Arial"/>
          <w:sz w:val="24"/>
          <w:szCs w:val="24"/>
        </w:rPr>
        <w:t xml:space="preserve"> </w:t>
      </w:r>
      <w:proofErr w:type="spellStart"/>
      <w:r w:rsidR="00DA7D04">
        <w:rPr>
          <w:color w:val="000000"/>
          <w:sz w:val="27"/>
          <w:szCs w:val="27"/>
        </w:rPr>
        <w:t>Loven</w:t>
      </w:r>
      <w:proofErr w:type="spellEnd"/>
      <w:r>
        <w:rPr>
          <w:rFonts w:ascii="Arial" w:hAnsi="Arial" w:cs="Arial"/>
          <w:sz w:val="24"/>
          <w:szCs w:val="24"/>
        </w:rPr>
        <w:t xml:space="preserve">. </w:t>
      </w:r>
      <w:r w:rsidR="00DA7D04">
        <w:rPr>
          <w:color w:val="000000"/>
          <w:sz w:val="27"/>
          <w:szCs w:val="27"/>
        </w:rPr>
        <w:t xml:space="preserve">Information </w:t>
      </w:r>
      <w:proofErr w:type="spellStart"/>
      <w:r w:rsidR="00DA7D04">
        <w:rPr>
          <w:color w:val="000000"/>
          <w:sz w:val="27"/>
          <w:szCs w:val="27"/>
        </w:rPr>
        <w:t>fran</w:t>
      </w:r>
      <w:proofErr w:type="spellEnd"/>
      <w:r w:rsidR="00DA7D04">
        <w:rPr>
          <w:color w:val="000000"/>
          <w:sz w:val="27"/>
          <w:szCs w:val="27"/>
        </w:rPr>
        <w:t xml:space="preserve"> </w:t>
      </w:r>
      <w:proofErr w:type="spellStart"/>
      <w:r w:rsidR="00DA7D04">
        <w:rPr>
          <w:color w:val="000000"/>
          <w:sz w:val="27"/>
          <w:szCs w:val="27"/>
        </w:rPr>
        <w:t>Sotvattens-Labriet</w:t>
      </w:r>
      <w:proofErr w:type="spellEnd"/>
      <w:r w:rsidR="00DA7D04">
        <w:rPr>
          <w:color w:val="000000"/>
          <w:sz w:val="27"/>
          <w:szCs w:val="27"/>
        </w:rPr>
        <w:t xml:space="preserve">, </w:t>
      </w:r>
      <w:proofErr w:type="spellStart"/>
      <w:r w:rsidR="00DA7D04">
        <w:rPr>
          <w:color w:val="000000"/>
          <w:sz w:val="27"/>
          <w:szCs w:val="27"/>
        </w:rPr>
        <w:t>Drottingholm</w:t>
      </w:r>
      <w:proofErr w:type="spellEnd"/>
      <w:r w:rsidR="00DA7D04">
        <w:rPr>
          <w:color w:val="000000"/>
          <w:sz w:val="27"/>
          <w:szCs w:val="27"/>
        </w:rPr>
        <w:t>, No. 11. 41 pp.</w:t>
      </w:r>
    </w:p>
    <w:p w14:paraId="05AE8D31" w14:textId="49FFAFEA" w:rsidR="00996463" w:rsidRPr="00FC7067" w:rsidRDefault="00996463" w:rsidP="00A105C1">
      <w:pPr>
        <w:spacing w:after="240" w:line="240" w:lineRule="auto"/>
        <w:rPr>
          <w:rFonts w:ascii="Arial" w:hAnsi="Arial" w:cs="Arial"/>
          <w:sz w:val="24"/>
          <w:szCs w:val="24"/>
        </w:rPr>
      </w:pPr>
      <w:r w:rsidRPr="00FC7067">
        <w:rPr>
          <w:rFonts w:ascii="Arial" w:hAnsi="Arial" w:cs="Arial"/>
          <w:sz w:val="24"/>
          <w:szCs w:val="24"/>
        </w:rPr>
        <w:t xml:space="preserve">Gal G, </w:t>
      </w: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Greene CH. 1999. Acoustic characterization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Limnology and Oceanography 44:371-381.</w:t>
      </w:r>
    </w:p>
    <w:p w14:paraId="6F5724A2" w14:textId="6E733859" w:rsidR="00325D92" w:rsidRPr="00114666" w:rsidRDefault="00325D92" w:rsidP="00325D92">
      <w:pPr>
        <w:rPr>
          <w:rFonts w:ascii="Arial" w:hAnsi="Arial" w:cs="Arial"/>
          <w:sz w:val="24"/>
          <w:szCs w:val="24"/>
        </w:rPr>
      </w:pPr>
      <w:r w:rsidRPr="00114666">
        <w:rPr>
          <w:rFonts w:ascii="Arial" w:hAnsi="Arial" w:cs="Arial"/>
          <w:sz w:val="24"/>
          <w:szCs w:val="24"/>
        </w:rPr>
        <w:t>Griffiths</w:t>
      </w:r>
      <w:r w:rsidR="003E1803">
        <w:rPr>
          <w:rFonts w:ascii="Arial" w:hAnsi="Arial" w:cs="Arial"/>
          <w:sz w:val="24"/>
          <w:szCs w:val="24"/>
        </w:rPr>
        <w:t>, D. 2</w:t>
      </w:r>
      <w:r w:rsidRPr="00114666">
        <w:rPr>
          <w:rFonts w:ascii="Arial" w:hAnsi="Arial" w:cs="Arial"/>
          <w:sz w:val="24"/>
          <w:szCs w:val="24"/>
        </w:rPr>
        <w:t>007</w:t>
      </w:r>
      <w:r w:rsidR="003E1803">
        <w:rPr>
          <w:rFonts w:ascii="Arial" w:hAnsi="Arial" w:cs="Arial"/>
          <w:sz w:val="24"/>
          <w:szCs w:val="24"/>
        </w:rPr>
        <w:t xml:space="preserve">. Effects of climatic change and eutrophication on the glacial relict, </w:t>
      </w:r>
      <w:r w:rsidR="003E1803" w:rsidRPr="003E1803">
        <w:rPr>
          <w:rFonts w:ascii="Arial" w:hAnsi="Arial" w:cs="Arial"/>
          <w:i/>
          <w:sz w:val="24"/>
          <w:szCs w:val="24"/>
        </w:rPr>
        <w:t xml:space="preserve">Mysis </w:t>
      </w:r>
      <w:proofErr w:type="spellStart"/>
      <w:r w:rsidR="003E1803" w:rsidRPr="003E1803">
        <w:rPr>
          <w:rFonts w:ascii="Arial" w:hAnsi="Arial" w:cs="Arial"/>
          <w:i/>
          <w:sz w:val="24"/>
          <w:szCs w:val="24"/>
        </w:rPr>
        <w:t>relicta</w:t>
      </w:r>
      <w:proofErr w:type="spellEnd"/>
      <w:r w:rsidR="003E1803">
        <w:rPr>
          <w:rFonts w:ascii="Arial" w:hAnsi="Arial" w:cs="Arial"/>
          <w:sz w:val="24"/>
          <w:szCs w:val="24"/>
        </w:rPr>
        <w:t xml:space="preserve">, in Lough </w:t>
      </w:r>
      <w:proofErr w:type="spellStart"/>
      <w:r w:rsidR="003E1803">
        <w:rPr>
          <w:rFonts w:ascii="Arial" w:hAnsi="Arial" w:cs="Arial"/>
          <w:sz w:val="24"/>
          <w:szCs w:val="24"/>
        </w:rPr>
        <w:t>Neagh</w:t>
      </w:r>
      <w:proofErr w:type="spellEnd"/>
      <w:r w:rsidR="003E1803">
        <w:rPr>
          <w:rFonts w:ascii="Arial" w:hAnsi="Arial" w:cs="Arial"/>
          <w:sz w:val="24"/>
          <w:szCs w:val="24"/>
        </w:rPr>
        <w:t>. Freshwater Biology 52:1957-1967.</w:t>
      </w:r>
    </w:p>
    <w:p w14:paraId="146B487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Grossnickle</w:t>
      </w:r>
      <w:proofErr w:type="spellEnd"/>
      <w:r w:rsidR="00A105C1" w:rsidRPr="00FC7067">
        <w:rPr>
          <w:rFonts w:ascii="Arial" w:hAnsi="Arial" w:cs="Arial"/>
          <w:sz w:val="24"/>
          <w:szCs w:val="24"/>
        </w:rPr>
        <w:t xml:space="preserve"> NE, </w:t>
      </w:r>
      <w:r w:rsidRPr="00FC7067">
        <w:rPr>
          <w:rFonts w:ascii="Arial" w:hAnsi="Arial" w:cs="Arial"/>
          <w:sz w:val="24"/>
          <w:szCs w:val="24"/>
        </w:rPr>
        <w:t xml:space="preserve">Morgan </w:t>
      </w:r>
      <w:r w:rsidR="00A105C1" w:rsidRPr="00FC7067">
        <w:rPr>
          <w:rFonts w:ascii="Arial" w:hAnsi="Arial" w:cs="Arial"/>
          <w:sz w:val="24"/>
          <w:szCs w:val="24"/>
        </w:rPr>
        <w:t xml:space="preserve">MD.  </w:t>
      </w:r>
      <w:r w:rsidRPr="00FC7067">
        <w:rPr>
          <w:rFonts w:ascii="Arial" w:hAnsi="Arial" w:cs="Arial"/>
          <w:sz w:val="24"/>
          <w:szCs w:val="24"/>
        </w:rPr>
        <w:t>1979</w:t>
      </w:r>
      <w:r w:rsidR="00A105C1" w:rsidRPr="00FC7067">
        <w:rPr>
          <w:rFonts w:ascii="Arial" w:hAnsi="Arial" w:cs="Arial"/>
          <w:sz w:val="24"/>
          <w:szCs w:val="24"/>
        </w:rPr>
        <w:t xml:space="preserve">. Density estimates of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in Lake Michigan. Journal of the Fisheries Research Board of Canada 36:694-698.</w:t>
      </w:r>
    </w:p>
    <w:p w14:paraId="72C82238" w14:textId="77777777" w:rsidR="006F0B6B" w:rsidRPr="00FC7067" w:rsidRDefault="006F0B6B" w:rsidP="00A105C1">
      <w:pPr>
        <w:spacing w:after="240" w:line="240" w:lineRule="auto"/>
        <w:rPr>
          <w:rFonts w:ascii="Arial" w:hAnsi="Arial" w:cs="Arial"/>
          <w:sz w:val="24"/>
          <w:szCs w:val="24"/>
        </w:rPr>
      </w:pPr>
      <w:proofErr w:type="spellStart"/>
      <w:r w:rsidRPr="00FC7067">
        <w:rPr>
          <w:rFonts w:ascii="Arial" w:hAnsi="Arial" w:cs="Arial"/>
          <w:sz w:val="24"/>
          <w:szCs w:val="24"/>
        </w:rPr>
        <w:t>Johannsson</w:t>
      </w:r>
      <w:proofErr w:type="spellEnd"/>
      <w:r w:rsidRPr="00FC7067">
        <w:rPr>
          <w:rFonts w:ascii="Arial" w:hAnsi="Arial" w:cs="Arial"/>
          <w:sz w:val="24"/>
          <w:szCs w:val="24"/>
        </w:rPr>
        <w:t xml:space="preserve">, O. 1992. Life history and productivity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 18:154-168.</w:t>
      </w:r>
    </w:p>
    <w:p w14:paraId="02D5BD80" w14:textId="77777777" w:rsidR="00941120" w:rsidRDefault="00941120" w:rsidP="00A105C1">
      <w:pPr>
        <w:spacing w:after="240" w:line="240" w:lineRule="auto"/>
        <w:rPr>
          <w:rFonts w:ascii="Arial" w:hAnsi="Arial" w:cs="Arial"/>
          <w:sz w:val="24"/>
          <w:szCs w:val="24"/>
        </w:rPr>
      </w:pPr>
      <w:proofErr w:type="spellStart"/>
      <w:r>
        <w:rPr>
          <w:rFonts w:ascii="Arial" w:hAnsi="Arial" w:cs="Arial"/>
          <w:sz w:val="24"/>
          <w:szCs w:val="24"/>
        </w:rPr>
        <w:t>Kjellberg</w:t>
      </w:r>
      <w:proofErr w:type="spellEnd"/>
      <w:r>
        <w:rPr>
          <w:rFonts w:ascii="Arial" w:hAnsi="Arial" w:cs="Arial"/>
          <w:sz w:val="24"/>
          <w:szCs w:val="24"/>
        </w:rPr>
        <w:t xml:space="preserve">, G., D. O. Hessen and J. P. </w:t>
      </w:r>
      <w:proofErr w:type="spellStart"/>
      <w:r>
        <w:rPr>
          <w:rFonts w:ascii="Arial" w:hAnsi="Arial" w:cs="Arial"/>
          <w:sz w:val="24"/>
          <w:szCs w:val="24"/>
        </w:rPr>
        <w:t>Nilssen</w:t>
      </w:r>
      <w:proofErr w:type="spellEnd"/>
      <w:r>
        <w:rPr>
          <w:rFonts w:ascii="Arial" w:hAnsi="Arial" w:cs="Arial"/>
          <w:sz w:val="24"/>
          <w:szCs w:val="24"/>
        </w:rPr>
        <w:t>. 1991. Life history, growth and production of</w:t>
      </w:r>
      <w:r w:rsidRPr="00F501C6">
        <w:rPr>
          <w:rFonts w:ascii="Arial" w:hAnsi="Arial" w:cs="Arial"/>
          <w:i/>
          <w:sz w:val="24"/>
          <w:szCs w:val="24"/>
        </w:rPr>
        <w:t xml:space="preserve"> Mysis </w:t>
      </w:r>
      <w:proofErr w:type="spellStart"/>
      <w:r w:rsidRPr="00F501C6">
        <w:rPr>
          <w:rFonts w:ascii="Arial" w:hAnsi="Arial" w:cs="Arial"/>
          <w:i/>
          <w:sz w:val="24"/>
          <w:szCs w:val="24"/>
        </w:rPr>
        <w:t>relicta</w:t>
      </w:r>
      <w:proofErr w:type="spellEnd"/>
      <w:r>
        <w:rPr>
          <w:rFonts w:ascii="Arial" w:hAnsi="Arial" w:cs="Arial"/>
          <w:sz w:val="24"/>
          <w:szCs w:val="24"/>
        </w:rPr>
        <w:t xml:space="preserve"> in the large fiord-type Lake </w:t>
      </w:r>
      <w:proofErr w:type="spellStart"/>
      <w:r>
        <w:rPr>
          <w:rFonts w:ascii="Arial" w:hAnsi="Arial" w:cs="Arial"/>
          <w:sz w:val="24"/>
          <w:szCs w:val="24"/>
        </w:rPr>
        <w:t>Mjøsa</w:t>
      </w:r>
      <w:proofErr w:type="spellEnd"/>
      <w:r>
        <w:rPr>
          <w:rFonts w:ascii="Arial" w:hAnsi="Arial" w:cs="Arial"/>
          <w:sz w:val="24"/>
          <w:szCs w:val="24"/>
        </w:rPr>
        <w:t>, Norway. Freshwater Biology 26:165-173.</w:t>
      </w:r>
    </w:p>
    <w:p w14:paraId="6351ED97" w14:textId="7A535C45" w:rsidR="00325D92" w:rsidRPr="00114666" w:rsidRDefault="00325D92" w:rsidP="003E1803">
      <w:pPr>
        <w:rPr>
          <w:rFonts w:ascii="Arial" w:hAnsi="Arial" w:cs="Arial"/>
          <w:sz w:val="24"/>
          <w:szCs w:val="24"/>
        </w:rPr>
      </w:pPr>
      <w:proofErr w:type="spellStart"/>
      <w:r w:rsidRPr="00114666">
        <w:rPr>
          <w:rFonts w:ascii="Arial" w:hAnsi="Arial" w:cs="Arial"/>
          <w:sz w:val="24"/>
          <w:szCs w:val="24"/>
        </w:rPr>
        <w:t>Koksvik</w:t>
      </w:r>
      <w:proofErr w:type="spellEnd"/>
      <w:r w:rsidR="003E1803">
        <w:rPr>
          <w:rFonts w:ascii="Arial" w:hAnsi="Arial" w:cs="Arial"/>
          <w:sz w:val="24"/>
          <w:szCs w:val="24"/>
        </w:rPr>
        <w:t xml:space="preserve">, J. I., H. </w:t>
      </w:r>
      <w:proofErr w:type="spellStart"/>
      <w:r w:rsidR="003E1803">
        <w:rPr>
          <w:rFonts w:ascii="Arial" w:hAnsi="Arial" w:cs="Arial"/>
          <w:sz w:val="24"/>
          <w:szCs w:val="24"/>
        </w:rPr>
        <w:t>Reinertsen</w:t>
      </w:r>
      <w:proofErr w:type="spellEnd"/>
      <w:r w:rsidR="003E1803">
        <w:rPr>
          <w:rFonts w:ascii="Arial" w:hAnsi="Arial" w:cs="Arial"/>
          <w:sz w:val="24"/>
          <w:szCs w:val="24"/>
        </w:rPr>
        <w:t xml:space="preserve">, </w:t>
      </w:r>
      <w:proofErr w:type="spellStart"/>
      <w:r w:rsidR="003E1803">
        <w:rPr>
          <w:rFonts w:ascii="Arial" w:hAnsi="Arial" w:cs="Arial"/>
          <w:sz w:val="24"/>
          <w:szCs w:val="24"/>
        </w:rPr>
        <w:t>andJ</w:t>
      </w:r>
      <w:proofErr w:type="spellEnd"/>
      <w:r w:rsidR="003E1803">
        <w:rPr>
          <w:rFonts w:ascii="Arial" w:hAnsi="Arial" w:cs="Arial"/>
          <w:sz w:val="24"/>
          <w:szCs w:val="24"/>
        </w:rPr>
        <w:t xml:space="preserve">. </w:t>
      </w:r>
      <w:proofErr w:type="spellStart"/>
      <w:r w:rsidR="003E1803">
        <w:rPr>
          <w:rFonts w:ascii="Arial" w:hAnsi="Arial" w:cs="Arial"/>
          <w:sz w:val="24"/>
          <w:szCs w:val="24"/>
        </w:rPr>
        <w:t>Koksvik</w:t>
      </w:r>
      <w:proofErr w:type="spellEnd"/>
      <w:r w:rsidR="003E1803">
        <w:rPr>
          <w:rFonts w:ascii="Arial" w:hAnsi="Arial" w:cs="Arial"/>
          <w:sz w:val="24"/>
          <w:szCs w:val="24"/>
        </w:rPr>
        <w:t xml:space="preserve">. </w:t>
      </w:r>
      <w:r w:rsidRPr="00114666">
        <w:rPr>
          <w:rFonts w:ascii="Arial" w:hAnsi="Arial" w:cs="Arial"/>
          <w:sz w:val="24"/>
          <w:szCs w:val="24"/>
        </w:rPr>
        <w:t>2009</w:t>
      </w:r>
      <w:r w:rsidR="003E1803">
        <w:rPr>
          <w:rFonts w:ascii="Arial" w:hAnsi="Arial" w:cs="Arial"/>
          <w:sz w:val="24"/>
          <w:szCs w:val="24"/>
        </w:rPr>
        <w:t xml:space="preserve">. </w:t>
      </w:r>
      <w:r w:rsidR="003E1803" w:rsidRPr="003E1803">
        <w:rPr>
          <w:rFonts w:ascii="Arial" w:hAnsi="Arial" w:cs="Arial"/>
          <w:sz w:val="24"/>
          <w:szCs w:val="24"/>
        </w:rPr>
        <w:t>Plankton devel</w:t>
      </w:r>
      <w:r w:rsidR="00E8392D">
        <w:rPr>
          <w:rFonts w:ascii="Arial" w:hAnsi="Arial" w:cs="Arial"/>
          <w:sz w:val="24"/>
          <w:szCs w:val="24"/>
        </w:rPr>
        <w:t xml:space="preserve">opment in Lake </w:t>
      </w:r>
      <w:proofErr w:type="spellStart"/>
      <w:r w:rsidR="00E8392D">
        <w:rPr>
          <w:rFonts w:ascii="Arial" w:hAnsi="Arial" w:cs="Arial"/>
          <w:sz w:val="24"/>
          <w:szCs w:val="24"/>
        </w:rPr>
        <w:t>Jonsvatn</w:t>
      </w:r>
      <w:proofErr w:type="spellEnd"/>
      <w:r w:rsidR="00E8392D">
        <w:rPr>
          <w:rFonts w:ascii="Arial" w:hAnsi="Arial" w:cs="Arial"/>
          <w:sz w:val="24"/>
          <w:szCs w:val="24"/>
        </w:rPr>
        <w:t xml:space="preserve">, Norway, </w:t>
      </w:r>
      <w:r w:rsidR="003E1803" w:rsidRPr="003E1803">
        <w:rPr>
          <w:rFonts w:ascii="Arial" w:hAnsi="Arial" w:cs="Arial"/>
          <w:sz w:val="24"/>
          <w:szCs w:val="24"/>
        </w:rPr>
        <w:t>af</w:t>
      </w:r>
      <w:r w:rsidR="003E1803">
        <w:rPr>
          <w:rFonts w:ascii="Arial" w:hAnsi="Arial" w:cs="Arial"/>
          <w:sz w:val="24"/>
          <w:szCs w:val="24"/>
        </w:rPr>
        <w:t>t</w:t>
      </w:r>
      <w:r w:rsidR="003E1803" w:rsidRPr="003E1803">
        <w:rPr>
          <w:rFonts w:ascii="Arial" w:hAnsi="Arial" w:cs="Arial"/>
          <w:sz w:val="24"/>
          <w:szCs w:val="24"/>
        </w:rPr>
        <w:t xml:space="preserve">er introduction of </w:t>
      </w:r>
      <w:r w:rsidR="003E1803" w:rsidRPr="00E8392D">
        <w:rPr>
          <w:rFonts w:ascii="Arial" w:hAnsi="Arial" w:cs="Arial"/>
          <w:i/>
          <w:sz w:val="24"/>
          <w:szCs w:val="24"/>
        </w:rPr>
        <w:t xml:space="preserve">Mysis </w:t>
      </w:r>
      <w:proofErr w:type="spellStart"/>
      <w:r w:rsidR="003E1803" w:rsidRPr="00E8392D">
        <w:rPr>
          <w:rFonts w:ascii="Arial" w:hAnsi="Arial" w:cs="Arial"/>
          <w:i/>
          <w:sz w:val="24"/>
          <w:szCs w:val="24"/>
        </w:rPr>
        <w:t>relicta</w:t>
      </w:r>
      <w:proofErr w:type="spellEnd"/>
      <w:r w:rsidR="003E1803" w:rsidRPr="003E1803">
        <w:rPr>
          <w:rFonts w:ascii="Arial" w:hAnsi="Arial" w:cs="Arial"/>
          <w:sz w:val="24"/>
          <w:szCs w:val="24"/>
        </w:rPr>
        <w:t>: a long-term study</w:t>
      </w:r>
      <w:r w:rsidR="003E1803">
        <w:rPr>
          <w:rFonts w:ascii="Arial" w:hAnsi="Arial" w:cs="Arial"/>
          <w:sz w:val="24"/>
          <w:szCs w:val="24"/>
        </w:rPr>
        <w:t>. Aquatic Biology 5:293-304.</w:t>
      </w:r>
    </w:p>
    <w:p w14:paraId="5CD3946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w:t>
      </w:r>
      <w:r w:rsidR="00A105C1" w:rsidRPr="00FC7067">
        <w:rPr>
          <w:rFonts w:ascii="Arial" w:hAnsi="Arial" w:cs="Arial"/>
          <w:sz w:val="24"/>
          <w:szCs w:val="24"/>
        </w:rPr>
        <w:t xml:space="preserve">. Impact of predation by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and fish</w:t>
      </w:r>
    </w:p>
    <w:p w14:paraId="3BF19A33" w14:textId="77777777" w:rsidR="00C47F11" w:rsidRPr="00FC7067" w:rsidRDefault="00A105C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 Impact of the introduction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w:t>
      </w:r>
    </w:p>
    <w:p w14:paraId="5D92EE09" w14:textId="77777777" w:rsidR="004050D6" w:rsidRDefault="004050D6" w:rsidP="00A105C1">
      <w:pPr>
        <w:spacing w:after="240" w:line="240" w:lineRule="auto"/>
        <w:rPr>
          <w:rFonts w:ascii="Arial" w:hAnsi="Arial" w:cs="Arial"/>
          <w:sz w:val="24"/>
          <w:szCs w:val="24"/>
        </w:rPr>
      </w:pPr>
      <w:proofErr w:type="spellStart"/>
      <w:r>
        <w:rPr>
          <w:rFonts w:ascii="Arial" w:hAnsi="Arial" w:cs="Arial"/>
          <w:sz w:val="24"/>
          <w:szCs w:val="24"/>
        </w:rPr>
        <w:t>Lasenby</w:t>
      </w:r>
      <w:proofErr w:type="spellEnd"/>
      <w:r>
        <w:rPr>
          <w:rFonts w:ascii="Arial" w:hAnsi="Arial" w:cs="Arial"/>
          <w:sz w:val="24"/>
          <w:szCs w:val="24"/>
        </w:rPr>
        <w:t xml:space="preserve">, D. C., T. G. </w:t>
      </w:r>
      <w:proofErr w:type="spellStart"/>
      <w:r>
        <w:rPr>
          <w:rFonts w:ascii="Arial" w:hAnsi="Arial" w:cs="Arial"/>
          <w:sz w:val="24"/>
          <w:szCs w:val="24"/>
        </w:rPr>
        <w:t>Northcote</w:t>
      </w:r>
      <w:proofErr w:type="spellEnd"/>
      <w:r>
        <w:rPr>
          <w:rFonts w:ascii="Arial" w:hAnsi="Arial" w:cs="Arial"/>
          <w:sz w:val="24"/>
          <w:szCs w:val="24"/>
        </w:rPr>
        <w:t xml:space="preserve">, and M. </w:t>
      </w:r>
      <w:proofErr w:type="spellStart"/>
      <w:r>
        <w:rPr>
          <w:rFonts w:ascii="Arial" w:hAnsi="Arial" w:cs="Arial"/>
          <w:sz w:val="24"/>
          <w:szCs w:val="24"/>
        </w:rPr>
        <w:t>Furst</w:t>
      </w:r>
      <w:proofErr w:type="spellEnd"/>
      <w:r>
        <w:rPr>
          <w:rFonts w:ascii="Arial" w:hAnsi="Arial" w:cs="Arial"/>
          <w:sz w:val="24"/>
          <w:szCs w:val="24"/>
        </w:rPr>
        <w:t xml:space="preserve">. 1986. Theory, practice, and effects of </w:t>
      </w:r>
      <w:r w:rsidRPr="004050D6">
        <w:rPr>
          <w:rFonts w:ascii="Arial" w:hAnsi="Arial" w:cs="Arial"/>
          <w:i/>
          <w:sz w:val="24"/>
          <w:szCs w:val="24"/>
        </w:rPr>
        <w:t xml:space="preserve">Mysis </w:t>
      </w:r>
      <w:proofErr w:type="spellStart"/>
      <w:r w:rsidRPr="004050D6">
        <w:rPr>
          <w:rFonts w:ascii="Arial" w:hAnsi="Arial" w:cs="Arial"/>
          <w:i/>
          <w:sz w:val="24"/>
          <w:szCs w:val="24"/>
        </w:rPr>
        <w:t>relicta</w:t>
      </w:r>
      <w:proofErr w:type="spellEnd"/>
      <w:r>
        <w:rPr>
          <w:rFonts w:ascii="Arial" w:hAnsi="Arial" w:cs="Arial"/>
          <w:sz w:val="24"/>
          <w:szCs w:val="24"/>
        </w:rPr>
        <w:t xml:space="preserve"> introductions to North American and </w:t>
      </w:r>
      <w:proofErr w:type="spellStart"/>
      <w:r>
        <w:rPr>
          <w:rFonts w:ascii="Arial" w:hAnsi="Arial" w:cs="Arial"/>
          <w:sz w:val="24"/>
          <w:szCs w:val="24"/>
        </w:rPr>
        <w:t>Scandanavian</w:t>
      </w:r>
      <w:proofErr w:type="spellEnd"/>
      <w:r>
        <w:rPr>
          <w:rFonts w:ascii="Arial" w:hAnsi="Arial" w:cs="Arial"/>
          <w:sz w:val="24"/>
          <w:szCs w:val="24"/>
        </w:rPr>
        <w:t xml:space="preserve"> lakes. Canadian Journal of Fisheries and Aquatic Sciences 43:1277-1284.</w:t>
      </w:r>
    </w:p>
    <w:p w14:paraId="3EB57264" w14:textId="1C9907F3"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Lehman JT, Bowers JA, </w:t>
      </w:r>
      <w:proofErr w:type="spellStart"/>
      <w:r w:rsidRPr="00FC7067">
        <w:rPr>
          <w:rFonts w:ascii="Arial" w:hAnsi="Arial" w:cs="Arial"/>
          <w:sz w:val="24"/>
          <w:szCs w:val="24"/>
        </w:rPr>
        <w:t>Gensemer</w:t>
      </w:r>
      <w:proofErr w:type="spellEnd"/>
      <w:r w:rsidRPr="00FC7067">
        <w:rPr>
          <w:rFonts w:ascii="Arial" w:hAnsi="Arial" w:cs="Arial"/>
          <w:sz w:val="24"/>
          <w:szCs w:val="24"/>
        </w:rPr>
        <w:t xml:space="preserve"> RW, Warren GJ, </w:t>
      </w:r>
      <w:proofErr w:type="spellStart"/>
      <w:r w:rsidRPr="00FC7067">
        <w:rPr>
          <w:rFonts w:ascii="Arial" w:hAnsi="Arial" w:cs="Arial"/>
          <w:sz w:val="24"/>
          <w:szCs w:val="24"/>
        </w:rPr>
        <w:t>Branstrator</w:t>
      </w:r>
      <w:proofErr w:type="spellEnd"/>
      <w:r w:rsidRPr="00FC7067">
        <w:rPr>
          <w:rFonts w:ascii="Arial" w:hAnsi="Arial" w:cs="Arial"/>
          <w:sz w:val="24"/>
          <w:szCs w:val="24"/>
        </w:rPr>
        <w:t xml:space="preserve"> DK. 1990.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Michigan: </w:t>
      </w:r>
      <w:r w:rsidR="0008525D">
        <w:rPr>
          <w:rFonts w:ascii="Arial" w:hAnsi="Arial" w:cs="Arial"/>
          <w:sz w:val="24"/>
          <w:szCs w:val="24"/>
        </w:rPr>
        <w:t>a</w:t>
      </w:r>
      <w:r w:rsidRPr="00FC7067">
        <w:rPr>
          <w:rFonts w:ascii="Arial" w:hAnsi="Arial" w:cs="Arial"/>
          <w:sz w:val="24"/>
          <w:szCs w:val="24"/>
        </w:rPr>
        <w:t xml:space="preserve">bundances and </w:t>
      </w:r>
      <w:r w:rsidR="0008525D">
        <w:rPr>
          <w:rFonts w:ascii="Arial" w:hAnsi="Arial" w:cs="Arial"/>
          <w:sz w:val="24"/>
          <w:szCs w:val="24"/>
        </w:rPr>
        <w:t>r</w:t>
      </w:r>
      <w:r w:rsidR="004050D6">
        <w:rPr>
          <w:rFonts w:ascii="Arial" w:hAnsi="Arial" w:cs="Arial"/>
          <w:sz w:val="24"/>
          <w:szCs w:val="24"/>
        </w:rPr>
        <w:t>el</w:t>
      </w:r>
      <w:r w:rsidRPr="00FC7067">
        <w:rPr>
          <w:rFonts w:ascii="Arial" w:hAnsi="Arial" w:cs="Arial"/>
          <w:sz w:val="24"/>
          <w:szCs w:val="24"/>
        </w:rPr>
        <w:t xml:space="preserve">ationships with their </w:t>
      </w:r>
      <w:r w:rsidR="0008525D">
        <w:rPr>
          <w:rFonts w:ascii="Arial" w:hAnsi="Arial" w:cs="Arial"/>
          <w:sz w:val="24"/>
          <w:szCs w:val="24"/>
        </w:rPr>
        <w:t>p</w:t>
      </w:r>
      <w:r w:rsidRPr="00FC7067">
        <w:rPr>
          <w:rFonts w:ascii="Arial" w:hAnsi="Arial" w:cs="Arial"/>
          <w:sz w:val="24"/>
          <w:szCs w:val="24"/>
        </w:rPr>
        <w:t xml:space="preserve">otential </w:t>
      </w:r>
      <w:r w:rsidR="0008525D">
        <w:rPr>
          <w:rFonts w:ascii="Arial" w:hAnsi="Arial" w:cs="Arial"/>
          <w:sz w:val="24"/>
          <w:szCs w:val="24"/>
        </w:rPr>
        <w:t>p</w:t>
      </w:r>
      <w:r w:rsidRPr="00FC7067">
        <w:rPr>
          <w:rFonts w:ascii="Arial" w:hAnsi="Arial" w:cs="Arial"/>
          <w:sz w:val="24"/>
          <w:szCs w:val="24"/>
        </w:rPr>
        <w:t xml:space="preserve">rey, </w:t>
      </w:r>
      <w:r w:rsidRPr="00F443E6">
        <w:rPr>
          <w:rFonts w:ascii="Arial" w:hAnsi="Arial" w:cs="Arial"/>
          <w:i/>
          <w:sz w:val="24"/>
          <w:szCs w:val="24"/>
        </w:rPr>
        <w:t>Daphnia</w:t>
      </w:r>
      <w:r w:rsidRPr="00FC7067">
        <w:rPr>
          <w:rFonts w:ascii="Arial" w:hAnsi="Arial" w:cs="Arial"/>
          <w:sz w:val="24"/>
          <w:szCs w:val="24"/>
        </w:rPr>
        <w:t xml:space="preserve">. Canadian Journal of Fisheries and Aquatic Sciences. 47: 977-983. </w:t>
      </w:r>
    </w:p>
    <w:p w14:paraId="51F23454" w14:textId="77777777" w:rsidR="00AD6D7A" w:rsidRPr="00AD6D7A" w:rsidRDefault="00AD6D7A" w:rsidP="00AD6D7A">
      <w:pPr>
        <w:spacing w:after="240" w:line="240" w:lineRule="auto"/>
        <w:rPr>
          <w:rFonts w:ascii="Arial" w:hAnsi="Arial" w:cs="Arial"/>
          <w:sz w:val="24"/>
          <w:szCs w:val="24"/>
        </w:rPr>
      </w:pPr>
      <w:r w:rsidRPr="00AD6D7A">
        <w:rPr>
          <w:rFonts w:ascii="Arial" w:hAnsi="Arial" w:cs="Arial"/>
          <w:sz w:val="24"/>
          <w:szCs w:val="24"/>
        </w:rPr>
        <w:t xml:space="preserve">Lewis, W.M., Saunders, J.F., </w:t>
      </w:r>
      <w:proofErr w:type="spellStart"/>
      <w:r w:rsidRPr="00AD6D7A">
        <w:rPr>
          <w:rFonts w:ascii="Arial" w:hAnsi="Arial" w:cs="Arial"/>
          <w:sz w:val="24"/>
          <w:szCs w:val="24"/>
        </w:rPr>
        <w:t>Crumpacker</w:t>
      </w:r>
      <w:proofErr w:type="spellEnd"/>
      <w:r w:rsidRPr="00AD6D7A">
        <w:rPr>
          <w:rFonts w:ascii="Arial" w:hAnsi="Arial" w:cs="Arial"/>
          <w:sz w:val="24"/>
          <w:szCs w:val="24"/>
        </w:rPr>
        <w:t xml:space="preserve">, D.W. and </w:t>
      </w:r>
      <w:proofErr w:type="spellStart"/>
      <w:r w:rsidRPr="00AD6D7A">
        <w:rPr>
          <w:rFonts w:ascii="Arial" w:hAnsi="Arial" w:cs="Arial"/>
          <w:sz w:val="24"/>
          <w:szCs w:val="24"/>
        </w:rPr>
        <w:t>Brendecke</w:t>
      </w:r>
      <w:proofErr w:type="spellEnd"/>
      <w:r w:rsidRPr="00AD6D7A">
        <w:rPr>
          <w:rFonts w:ascii="Arial" w:hAnsi="Arial" w:cs="Arial"/>
          <w:sz w:val="24"/>
          <w:szCs w:val="24"/>
        </w:rPr>
        <w:t xml:space="preserve">, C., 1984.  Eutrophication and Land Use, Lake Dillon, Colorado.  Ecological Studies </w:t>
      </w:r>
      <w:r>
        <w:rPr>
          <w:rFonts w:ascii="Arial" w:hAnsi="Arial" w:cs="Arial"/>
          <w:sz w:val="24"/>
          <w:szCs w:val="24"/>
        </w:rPr>
        <w:t>46, Springer-</w:t>
      </w:r>
      <w:proofErr w:type="spellStart"/>
      <w:r>
        <w:rPr>
          <w:rFonts w:ascii="Arial" w:hAnsi="Arial" w:cs="Arial"/>
          <w:sz w:val="24"/>
          <w:szCs w:val="24"/>
        </w:rPr>
        <w:t>Verlag</w:t>
      </w:r>
      <w:proofErr w:type="spellEnd"/>
      <w:r>
        <w:rPr>
          <w:rFonts w:ascii="Arial" w:hAnsi="Arial" w:cs="Arial"/>
          <w:sz w:val="24"/>
          <w:szCs w:val="24"/>
        </w:rPr>
        <w:t>. 202 pages.</w:t>
      </w:r>
    </w:p>
    <w:p w14:paraId="506992FE" w14:textId="65D347B1" w:rsidR="00325D92" w:rsidRPr="00114666" w:rsidRDefault="00E8392D" w:rsidP="00E8392D">
      <w:pPr>
        <w:rPr>
          <w:rFonts w:ascii="Arial" w:hAnsi="Arial" w:cs="Arial"/>
          <w:sz w:val="24"/>
          <w:szCs w:val="24"/>
        </w:rPr>
      </w:pPr>
      <w:proofErr w:type="spellStart"/>
      <w:r w:rsidRPr="00E8392D">
        <w:rPr>
          <w:rFonts w:ascii="Arial" w:hAnsi="Arial" w:cs="Arial"/>
          <w:sz w:val="24"/>
          <w:szCs w:val="24"/>
        </w:rPr>
        <w:t>Liljendahl-Nurminen</w:t>
      </w:r>
      <w:proofErr w:type="spellEnd"/>
      <w:r w:rsidRPr="00E8392D">
        <w:rPr>
          <w:rFonts w:ascii="Arial" w:hAnsi="Arial" w:cs="Arial"/>
          <w:sz w:val="24"/>
          <w:szCs w:val="24"/>
        </w:rPr>
        <w:t>, A</w:t>
      </w:r>
      <w:r>
        <w:rPr>
          <w:rFonts w:ascii="Arial" w:hAnsi="Arial" w:cs="Arial"/>
          <w:sz w:val="24"/>
          <w:szCs w:val="24"/>
        </w:rPr>
        <w:t xml:space="preserve">., J. </w:t>
      </w:r>
      <w:proofErr w:type="spellStart"/>
      <w:r w:rsidRPr="00E8392D">
        <w:rPr>
          <w:rFonts w:ascii="Arial" w:hAnsi="Arial" w:cs="Arial"/>
          <w:sz w:val="24"/>
          <w:szCs w:val="24"/>
        </w:rPr>
        <w:t>Horppila</w:t>
      </w:r>
      <w:proofErr w:type="spellEnd"/>
      <w:r w:rsidRPr="00E8392D">
        <w:rPr>
          <w:rFonts w:ascii="Arial" w:hAnsi="Arial" w:cs="Arial"/>
          <w:sz w:val="24"/>
          <w:szCs w:val="24"/>
        </w:rPr>
        <w:t>,</w:t>
      </w:r>
      <w:r>
        <w:rPr>
          <w:rFonts w:ascii="Arial" w:hAnsi="Arial" w:cs="Arial"/>
          <w:sz w:val="24"/>
          <w:szCs w:val="24"/>
        </w:rPr>
        <w:t xml:space="preserve"> L. </w:t>
      </w:r>
      <w:proofErr w:type="spellStart"/>
      <w:r>
        <w:rPr>
          <w:rFonts w:ascii="Arial" w:hAnsi="Arial" w:cs="Arial"/>
          <w:sz w:val="24"/>
          <w:szCs w:val="24"/>
        </w:rPr>
        <w:t>Uusitalo</w:t>
      </w:r>
      <w:proofErr w:type="spellEnd"/>
      <w:r>
        <w:rPr>
          <w:rFonts w:ascii="Arial" w:hAnsi="Arial" w:cs="Arial"/>
          <w:sz w:val="24"/>
          <w:szCs w:val="24"/>
        </w:rPr>
        <w:t xml:space="preserve">, </w:t>
      </w:r>
      <w:hyperlink r:id="rId18" w:history="1">
        <w:proofErr w:type="spellStart"/>
        <w:r w:rsidRPr="00BD7ED0">
          <w:rPr>
            <w:rStyle w:val="Hyperlink"/>
            <w:rFonts w:ascii="Arial" w:hAnsi="Arial" w:cs="Arial"/>
            <w:color w:val="333333"/>
            <w:sz w:val="24"/>
            <w:szCs w:val="24"/>
            <w:u w:val="none"/>
            <w:bdr w:val="none" w:sz="0" w:space="0" w:color="auto" w:frame="1"/>
            <w:shd w:val="clear" w:color="auto" w:fill="FFFFFF"/>
          </w:rPr>
          <w:t>Niemistö</w:t>
        </w:r>
        <w:proofErr w:type="spellEnd"/>
      </w:hyperlink>
      <w:r>
        <w:rPr>
          <w:rFonts w:ascii="Arial" w:hAnsi="Arial" w:cs="Arial"/>
          <w:sz w:val="24"/>
          <w:szCs w:val="24"/>
        </w:rPr>
        <w:t>, J</w:t>
      </w:r>
      <w:r w:rsidRPr="00E8392D">
        <w:rPr>
          <w:rFonts w:ascii="Arial" w:hAnsi="Arial" w:cs="Arial"/>
          <w:sz w:val="24"/>
          <w:szCs w:val="24"/>
        </w:rPr>
        <w:t>.</w:t>
      </w:r>
      <w:r>
        <w:rPr>
          <w:rFonts w:ascii="Arial" w:hAnsi="Arial" w:cs="Arial"/>
          <w:sz w:val="24"/>
          <w:szCs w:val="24"/>
        </w:rPr>
        <w:t xml:space="preserve"> 2008. </w:t>
      </w:r>
      <w:r w:rsidRPr="00E8392D">
        <w:rPr>
          <w:rFonts w:ascii="Arial" w:hAnsi="Arial" w:cs="Arial"/>
          <w:sz w:val="24"/>
          <w:szCs w:val="24"/>
        </w:rPr>
        <w:t>Spatial variability in the abundance of pelagic invertebrate predators in relation to depth and turbidity</w:t>
      </w:r>
      <w:r>
        <w:rPr>
          <w:rFonts w:ascii="Arial" w:hAnsi="Arial" w:cs="Arial"/>
          <w:sz w:val="24"/>
          <w:szCs w:val="24"/>
        </w:rPr>
        <w:t>.</w:t>
      </w:r>
      <w:r w:rsidRPr="00E8392D">
        <w:rPr>
          <w:rFonts w:ascii="Arial" w:hAnsi="Arial" w:cs="Arial"/>
          <w:sz w:val="24"/>
          <w:szCs w:val="24"/>
        </w:rPr>
        <w:t xml:space="preserve"> </w:t>
      </w:r>
      <w:r>
        <w:rPr>
          <w:rFonts w:ascii="Arial" w:hAnsi="Arial" w:cs="Arial"/>
          <w:sz w:val="24"/>
          <w:szCs w:val="24"/>
        </w:rPr>
        <w:t xml:space="preserve">Aquatic Ecology 42:25-33. </w:t>
      </w:r>
    </w:p>
    <w:p w14:paraId="49DC657B" w14:textId="1308C186" w:rsidR="00BD7ED0" w:rsidRDefault="00BD7ED0" w:rsidP="00BD7ED0">
      <w:pPr>
        <w:spacing w:after="240" w:line="240" w:lineRule="auto"/>
        <w:rPr>
          <w:rFonts w:ascii="Arial" w:hAnsi="Arial" w:cs="Arial"/>
          <w:sz w:val="24"/>
          <w:szCs w:val="24"/>
        </w:rPr>
      </w:pPr>
      <w:r w:rsidRPr="00BD7ED0">
        <w:rPr>
          <w:rFonts w:ascii="Arial" w:hAnsi="Arial" w:cs="Arial"/>
          <w:sz w:val="24"/>
          <w:szCs w:val="24"/>
        </w:rPr>
        <w:lastRenderedPageBreak/>
        <w:t>Martinez</w:t>
      </w:r>
      <w:r>
        <w:rPr>
          <w:rFonts w:ascii="Arial" w:hAnsi="Arial" w:cs="Arial"/>
          <w:sz w:val="24"/>
          <w:szCs w:val="24"/>
        </w:rPr>
        <w:t>,</w:t>
      </w:r>
      <w:r w:rsidRPr="00BD7ED0">
        <w:rPr>
          <w:rFonts w:ascii="Arial" w:hAnsi="Arial" w:cs="Arial"/>
          <w:sz w:val="24"/>
          <w:szCs w:val="24"/>
        </w:rPr>
        <w:t xml:space="preserve"> P</w:t>
      </w:r>
      <w:r>
        <w:rPr>
          <w:rFonts w:ascii="Arial" w:hAnsi="Arial" w:cs="Arial"/>
          <w:sz w:val="24"/>
          <w:szCs w:val="24"/>
        </w:rPr>
        <w:t xml:space="preserve">. </w:t>
      </w:r>
      <w:r w:rsidRPr="00BD7ED0">
        <w:rPr>
          <w:rFonts w:ascii="Arial" w:hAnsi="Arial" w:cs="Arial"/>
          <w:sz w:val="24"/>
          <w:szCs w:val="24"/>
        </w:rPr>
        <w:t xml:space="preserve">J. 1992. Coldwater reservoir ecology. </w:t>
      </w:r>
      <w:r w:rsidR="00AC7054">
        <w:rPr>
          <w:rFonts w:ascii="Arial" w:hAnsi="Arial" w:cs="Arial"/>
          <w:sz w:val="24"/>
          <w:szCs w:val="24"/>
        </w:rPr>
        <w:t xml:space="preserve">Progress Report, Federal Aid in Sport Fish </w:t>
      </w:r>
      <w:r w:rsidR="00AC7054" w:rsidRPr="00BD7ED0">
        <w:rPr>
          <w:rFonts w:ascii="Arial" w:hAnsi="Arial" w:cs="Arial"/>
          <w:sz w:val="24"/>
          <w:szCs w:val="24"/>
        </w:rPr>
        <w:t>Restoration Project F-85</w:t>
      </w:r>
      <w:r w:rsidR="00AC7054">
        <w:rPr>
          <w:rFonts w:ascii="Arial" w:hAnsi="Arial" w:cs="Arial"/>
          <w:sz w:val="24"/>
          <w:szCs w:val="24"/>
        </w:rPr>
        <w:t xml:space="preserve">. </w:t>
      </w:r>
      <w:r w:rsidRPr="00BD7ED0">
        <w:rPr>
          <w:rFonts w:ascii="Arial" w:hAnsi="Arial" w:cs="Arial"/>
          <w:sz w:val="24"/>
          <w:szCs w:val="24"/>
        </w:rPr>
        <w:t xml:space="preserve">Colorado Division of Wildlife, </w:t>
      </w:r>
      <w:r w:rsidR="00AC7054">
        <w:rPr>
          <w:rFonts w:ascii="Arial" w:hAnsi="Arial" w:cs="Arial"/>
          <w:sz w:val="24"/>
          <w:szCs w:val="24"/>
        </w:rPr>
        <w:t>Fort Collins, Colorado.</w:t>
      </w:r>
    </w:p>
    <w:p w14:paraId="2E0852EA" w14:textId="272DEC1D" w:rsidR="002A714B" w:rsidRPr="00FC7067" w:rsidRDefault="002A714B" w:rsidP="00BD7ED0">
      <w:pPr>
        <w:spacing w:after="240" w:line="240" w:lineRule="auto"/>
        <w:rPr>
          <w:rFonts w:ascii="Arial" w:hAnsi="Arial" w:cs="Arial"/>
          <w:sz w:val="24"/>
          <w:szCs w:val="24"/>
        </w:rPr>
      </w:pPr>
      <w:r w:rsidRPr="00FC7067">
        <w:rPr>
          <w:rFonts w:ascii="Arial" w:hAnsi="Arial" w:cs="Arial"/>
          <w:sz w:val="24"/>
          <w:szCs w:val="24"/>
        </w:rPr>
        <w:t xml:space="preserve">Martinez PJ, Gross MD, Vigil EM. 2010. A compendium of crustacean zooplankton and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collections from selected Colorado reservoirs and lakes: 1991–2009. </w:t>
      </w:r>
      <w:r w:rsidR="00C47F11" w:rsidRPr="00FC7067">
        <w:rPr>
          <w:rFonts w:ascii="Arial" w:hAnsi="Arial" w:cs="Arial"/>
          <w:sz w:val="24"/>
          <w:szCs w:val="24"/>
        </w:rPr>
        <w:t xml:space="preserve">Special Report 82, </w:t>
      </w:r>
      <w:r w:rsidRPr="00FC7067">
        <w:rPr>
          <w:rFonts w:ascii="Arial" w:hAnsi="Arial" w:cs="Arial"/>
          <w:sz w:val="24"/>
          <w:szCs w:val="24"/>
        </w:rPr>
        <w:t xml:space="preserve">Colorado Division of Wildlife, </w:t>
      </w:r>
      <w:r w:rsidR="00C47F11" w:rsidRPr="00FC7067">
        <w:rPr>
          <w:rFonts w:ascii="Arial" w:hAnsi="Arial" w:cs="Arial"/>
          <w:sz w:val="24"/>
          <w:szCs w:val="24"/>
        </w:rPr>
        <w:t>Fort Collins, CO.</w:t>
      </w:r>
    </w:p>
    <w:p w14:paraId="10619468" w14:textId="77777777" w:rsidR="00A105C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McDonald</w:t>
      </w:r>
      <w:r w:rsidR="00A105C1" w:rsidRPr="00FC7067">
        <w:rPr>
          <w:rFonts w:ascii="Arial" w:hAnsi="Arial" w:cs="Arial"/>
          <w:sz w:val="24"/>
          <w:szCs w:val="24"/>
        </w:rPr>
        <w:t xml:space="preserve"> ME, Crowder LB, Brandt SB. </w:t>
      </w:r>
      <w:r w:rsidRPr="00FC7067">
        <w:rPr>
          <w:rFonts w:ascii="Arial" w:hAnsi="Arial" w:cs="Arial"/>
          <w:sz w:val="24"/>
          <w:szCs w:val="24"/>
        </w:rPr>
        <w:t>1990</w:t>
      </w:r>
      <w:r w:rsidR="00A105C1" w:rsidRPr="00FC7067">
        <w:rPr>
          <w:rFonts w:ascii="Arial" w:hAnsi="Arial" w:cs="Arial"/>
          <w:sz w:val="24"/>
          <w:szCs w:val="24"/>
        </w:rPr>
        <w:t xml:space="preserve">. Changes in </w:t>
      </w:r>
      <w:r w:rsidR="00A105C1" w:rsidRPr="00FC7067">
        <w:rPr>
          <w:rFonts w:ascii="Arial" w:hAnsi="Arial" w:cs="Arial"/>
          <w:i/>
          <w:sz w:val="24"/>
          <w:szCs w:val="24"/>
        </w:rPr>
        <w:t>Mysis</w:t>
      </w:r>
      <w:r w:rsidR="00A105C1" w:rsidRPr="00FC7067">
        <w:rPr>
          <w:rFonts w:ascii="Arial" w:hAnsi="Arial" w:cs="Arial"/>
          <w:sz w:val="24"/>
          <w:szCs w:val="24"/>
        </w:rPr>
        <w:t xml:space="preserve"> and </w:t>
      </w:r>
      <w:proofErr w:type="spellStart"/>
      <w:r w:rsidR="00A105C1" w:rsidRPr="00FC7067">
        <w:rPr>
          <w:rFonts w:ascii="Arial" w:hAnsi="Arial" w:cs="Arial"/>
          <w:i/>
          <w:sz w:val="24"/>
          <w:szCs w:val="24"/>
        </w:rPr>
        <w:t>Pontoporeia</w:t>
      </w:r>
      <w:proofErr w:type="spellEnd"/>
      <w:r w:rsidR="00A105C1" w:rsidRPr="00FC7067">
        <w:rPr>
          <w:rFonts w:ascii="Arial" w:hAnsi="Arial" w:cs="Arial"/>
          <w:sz w:val="24"/>
          <w:szCs w:val="24"/>
        </w:rPr>
        <w:t xml:space="preserve"> populations in southeastern Lake Michigan: A response to shifts in the fish community. Limnology and Oceanography 35:220-227.</w:t>
      </w:r>
    </w:p>
    <w:p w14:paraId="0A871281" w14:textId="77777777" w:rsidR="00C47F1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 xml:space="preserve">Morgan MD. 1980. Life history characteristics of two introduced populations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Ecology. 61:551–561.</w:t>
      </w:r>
    </w:p>
    <w:p w14:paraId="7ADDA598" w14:textId="1191906D" w:rsidR="00C47F11" w:rsidRPr="00FC7067" w:rsidRDefault="00022EA7" w:rsidP="00A105C1">
      <w:pPr>
        <w:spacing w:after="240" w:line="240" w:lineRule="auto"/>
        <w:rPr>
          <w:rFonts w:ascii="Arial" w:hAnsi="Arial" w:cs="Arial"/>
          <w:sz w:val="24"/>
          <w:szCs w:val="24"/>
        </w:rPr>
      </w:pPr>
      <w:proofErr w:type="spellStart"/>
      <w:r w:rsidRPr="00FC7067">
        <w:rPr>
          <w:rFonts w:ascii="Arial" w:hAnsi="Arial" w:cs="Arial"/>
          <w:sz w:val="24"/>
          <w:szCs w:val="24"/>
        </w:rPr>
        <w:t>Næsje</w:t>
      </w:r>
      <w:proofErr w:type="spellEnd"/>
      <w:r w:rsidRPr="00FC7067">
        <w:rPr>
          <w:rFonts w:ascii="Arial" w:hAnsi="Arial" w:cs="Arial"/>
          <w:sz w:val="24"/>
          <w:szCs w:val="24"/>
        </w:rPr>
        <w:t xml:space="preserve">, TF, Jensen AJ, Moen V, </w:t>
      </w:r>
      <w:proofErr w:type="spellStart"/>
      <w:r w:rsidRPr="00FC7067">
        <w:rPr>
          <w:rFonts w:ascii="Arial" w:hAnsi="Arial" w:cs="Arial"/>
          <w:sz w:val="24"/>
          <w:szCs w:val="24"/>
        </w:rPr>
        <w:t>Saksgärd</w:t>
      </w:r>
      <w:proofErr w:type="spellEnd"/>
      <w:r w:rsidRPr="00FC7067">
        <w:rPr>
          <w:rFonts w:ascii="Arial" w:hAnsi="Arial" w:cs="Arial"/>
          <w:sz w:val="24"/>
          <w:szCs w:val="24"/>
        </w:rPr>
        <w:t xml:space="preserve"> R. </w:t>
      </w:r>
      <w:r w:rsidR="00C47F11" w:rsidRPr="00FC7067">
        <w:rPr>
          <w:rFonts w:ascii="Arial" w:hAnsi="Arial" w:cs="Arial"/>
          <w:sz w:val="24"/>
          <w:szCs w:val="24"/>
        </w:rPr>
        <w:t>1991</w:t>
      </w:r>
      <w:r w:rsidRPr="00FC7067">
        <w:rPr>
          <w:rFonts w:ascii="Arial" w:hAnsi="Arial" w:cs="Arial"/>
          <w:sz w:val="24"/>
          <w:szCs w:val="24"/>
        </w:rPr>
        <w:t xml:space="preserve">. Habitat use by zooplankton,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and Arctic Char in Lake </w:t>
      </w:r>
      <w:proofErr w:type="spellStart"/>
      <w:r w:rsidRPr="00FC7067">
        <w:rPr>
          <w:rFonts w:ascii="Arial" w:hAnsi="Arial" w:cs="Arial"/>
          <w:sz w:val="24"/>
          <w:szCs w:val="24"/>
        </w:rPr>
        <w:t>Jonsvatn</w:t>
      </w:r>
      <w:proofErr w:type="spellEnd"/>
      <w:r w:rsidRPr="00FC7067">
        <w:rPr>
          <w:rFonts w:ascii="Arial" w:hAnsi="Arial" w:cs="Arial"/>
          <w:sz w:val="24"/>
          <w:szCs w:val="24"/>
        </w:rPr>
        <w:t xml:space="preserve">, Norway.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75-</w:t>
      </w:r>
      <w:r w:rsidR="00BD7ED0">
        <w:rPr>
          <w:rFonts w:ascii="Arial" w:hAnsi="Arial" w:cs="Arial"/>
          <w:sz w:val="24"/>
          <w:szCs w:val="24"/>
        </w:rPr>
        <w:t>87.</w:t>
      </w:r>
    </w:p>
    <w:p w14:paraId="2426A40B"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Nero RW, Davies IJ. 1982. Comparison of two sampling methods for estimating the abundance and distribution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Canadian Journal of Fisheries and Aquatic Sciences. 39: 349-355.</w:t>
      </w:r>
    </w:p>
    <w:p w14:paraId="24C45EFD" w14:textId="77462F5B" w:rsidR="00325D92" w:rsidRPr="00114666" w:rsidRDefault="00325D92" w:rsidP="00325D92">
      <w:pPr>
        <w:rPr>
          <w:rFonts w:ascii="Arial" w:hAnsi="Arial" w:cs="Arial"/>
          <w:sz w:val="24"/>
          <w:szCs w:val="24"/>
        </w:rPr>
      </w:pPr>
      <w:r w:rsidRPr="00114666">
        <w:rPr>
          <w:rFonts w:ascii="Arial" w:hAnsi="Arial" w:cs="Arial"/>
          <w:sz w:val="24"/>
          <w:szCs w:val="24"/>
        </w:rPr>
        <w:t>Paterson</w:t>
      </w:r>
      <w:r w:rsidR="00E8392D">
        <w:rPr>
          <w:rFonts w:ascii="Arial" w:hAnsi="Arial" w:cs="Arial"/>
          <w:sz w:val="24"/>
          <w:szCs w:val="24"/>
        </w:rPr>
        <w:t xml:space="preserve">, M. J., C. L. </w:t>
      </w:r>
      <w:proofErr w:type="spellStart"/>
      <w:r w:rsidR="00E8392D">
        <w:rPr>
          <w:rFonts w:ascii="Arial" w:hAnsi="Arial" w:cs="Arial"/>
          <w:sz w:val="24"/>
          <w:szCs w:val="24"/>
        </w:rPr>
        <w:t>Podemski</w:t>
      </w:r>
      <w:proofErr w:type="spellEnd"/>
      <w:r w:rsidR="00E8392D">
        <w:rPr>
          <w:rFonts w:ascii="Arial" w:hAnsi="Arial" w:cs="Arial"/>
          <w:sz w:val="24"/>
          <w:szCs w:val="24"/>
        </w:rPr>
        <w:t xml:space="preserve">, L. J. Wesson, and A. P. Dupuis. 2011. </w:t>
      </w:r>
      <w:r w:rsidR="00E8392D" w:rsidRPr="00E8392D">
        <w:rPr>
          <w:rFonts w:ascii="Arial" w:hAnsi="Arial" w:cs="Arial"/>
          <w:sz w:val="24"/>
          <w:szCs w:val="24"/>
        </w:rPr>
        <w:t xml:space="preserve">The effects of an experimental freshwater cage aquaculture operation on </w:t>
      </w:r>
      <w:r w:rsidR="00E8392D" w:rsidRPr="00E8392D">
        <w:rPr>
          <w:rFonts w:ascii="Arial" w:hAnsi="Arial" w:cs="Arial"/>
          <w:i/>
          <w:sz w:val="24"/>
          <w:szCs w:val="24"/>
        </w:rPr>
        <w:t xml:space="preserve">Mysis </w:t>
      </w:r>
      <w:proofErr w:type="spellStart"/>
      <w:r w:rsidR="00E8392D" w:rsidRPr="00E8392D">
        <w:rPr>
          <w:rFonts w:ascii="Arial" w:hAnsi="Arial" w:cs="Arial"/>
          <w:i/>
          <w:sz w:val="24"/>
          <w:szCs w:val="24"/>
        </w:rPr>
        <w:t>diluviana</w:t>
      </w:r>
      <w:proofErr w:type="spellEnd"/>
      <w:r w:rsidR="00E8392D">
        <w:rPr>
          <w:rFonts w:ascii="Arial" w:hAnsi="Arial" w:cs="Arial"/>
          <w:sz w:val="24"/>
          <w:szCs w:val="24"/>
        </w:rPr>
        <w:t>. Journal of Plankton Research 33:25-36.</w:t>
      </w:r>
    </w:p>
    <w:p w14:paraId="796FFC28" w14:textId="77777777" w:rsidR="00284FDC" w:rsidRPr="00FC7067" w:rsidRDefault="00284FDC" w:rsidP="00A105C1">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 </w:t>
      </w:r>
      <w:proofErr w:type="spellStart"/>
      <w:r w:rsidRPr="00FC7067">
        <w:rPr>
          <w:rFonts w:ascii="Arial" w:hAnsi="Arial" w:cs="Arial"/>
          <w:color w:val="000000"/>
          <w:sz w:val="24"/>
          <w:szCs w:val="24"/>
          <w:shd w:val="clear" w:color="auto" w:fill="FFFFFF"/>
        </w:rPr>
        <w:t>Luttenton</w:t>
      </w:r>
      <w:proofErr w:type="spellEnd"/>
      <w:r w:rsidRPr="00FC7067">
        <w:rPr>
          <w:rFonts w:ascii="Arial" w:hAnsi="Arial" w:cs="Arial"/>
          <w:color w:val="000000"/>
          <w:sz w:val="24"/>
          <w:szCs w:val="24"/>
          <w:shd w:val="clear" w:color="auto" w:fill="FFFFFF"/>
        </w:rPr>
        <w:t xml:space="preserve"> M. 2000. Population dynamics of</w:t>
      </w:r>
      <w:r w:rsidRPr="00FC7067">
        <w:rPr>
          <w:rStyle w:val="apple-converted-space"/>
          <w:rFonts w:ascii="Arial" w:hAnsi="Arial" w:cs="Arial"/>
          <w:color w:val="000000"/>
          <w:sz w:val="24"/>
          <w:szCs w:val="24"/>
          <w:shd w:val="clear" w:color="auto" w:fill="FFFFFF"/>
        </w:rPr>
        <w:t> </w:t>
      </w:r>
      <w:r w:rsidRPr="00FC7067">
        <w:rPr>
          <w:rFonts w:ascii="Arial" w:hAnsi="Arial" w:cs="Arial"/>
          <w:i/>
          <w:iCs/>
          <w:color w:val="000000"/>
          <w:sz w:val="24"/>
          <w:szCs w:val="24"/>
          <w:shd w:val="clear" w:color="auto" w:fill="FFFFFF"/>
        </w:rPr>
        <w:t xml:space="preserve">Mysis </w:t>
      </w:r>
      <w:proofErr w:type="spellStart"/>
      <w:r w:rsidRPr="00FC7067">
        <w:rPr>
          <w:rFonts w:ascii="Arial" w:hAnsi="Arial" w:cs="Arial"/>
          <w:i/>
          <w:iCs/>
          <w:color w:val="000000"/>
          <w:sz w:val="24"/>
          <w:szCs w:val="24"/>
          <w:shd w:val="clear" w:color="auto" w:fill="FFFFFF"/>
        </w:rPr>
        <w:t>relicta</w:t>
      </w:r>
      <w:proofErr w:type="spellEnd"/>
      <w:r w:rsidRPr="00FC7067">
        <w:rPr>
          <w:rStyle w:val="apple-converted-space"/>
          <w:rFonts w:ascii="Arial" w:hAnsi="Arial" w:cs="Arial"/>
          <w:color w:val="000000"/>
          <w:sz w:val="24"/>
          <w:szCs w:val="24"/>
          <w:shd w:val="clear" w:color="auto" w:fill="FFFFFF"/>
        </w:rPr>
        <w:t> </w:t>
      </w:r>
      <w:r w:rsidRPr="00FC7067">
        <w:rPr>
          <w:rFonts w:ascii="Arial" w:hAnsi="Arial" w:cs="Arial"/>
          <w:color w:val="000000"/>
          <w:sz w:val="24"/>
          <w:szCs w:val="24"/>
          <w:shd w:val="clear" w:color="auto" w:fill="FFFFFF"/>
        </w:rPr>
        <w:t>in southeastern Lake Michigan, 1995-1998.</w:t>
      </w:r>
      <w:r w:rsidRPr="00FC7067">
        <w:rPr>
          <w:rStyle w:val="apple-converted-space"/>
          <w:rFonts w:ascii="Arial" w:hAnsi="Arial" w:cs="Arial"/>
          <w:color w:val="000000"/>
          <w:sz w:val="24"/>
          <w:szCs w:val="24"/>
          <w:shd w:val="clear" w:color="auto" w:fill="FFFFFF"/>
        </w:rPr>
        <w:t> </w:t>
      </w:r>
      <w:r w:rsidRPr="00FC7067">
        <w:rPr>
          <w:rFonts w:ascii="Arial" w:hAnsi="Arial" w:cs="Arial"/>
          <w:iCs/>
          <w:color w:val="000000"/>
          <w:sz w:val="24"/>
          <w:szCs w:val="24"/>
          <w:shd w:val="clear" w:color="auto" w:fill="FFFFFF"/>
        </w:rPr>
        <w:t>Journal of Great Lakes Research</w:t>
      </w:r>
      <w:r w:rsidRPr="00FC7067">
        <w:rPr>
          <w:rStyle w:val="apple-converted-space"/>
          <w:rFonts w:ascii="Arial" w:hAnsi="Arial" w:cs="Arial"/>
          <w:i/>
          <w:iCs/>
          <w:color w:val="000000"/>
          <w:sz w:val="24"/>
          <w:szCs w:val="24"/>
          <w:shd w:val="clear" w:color="auto" w:fill="FFFFFF"/>
        </w:rPr>
        <w:t> </w:t>
      </w:r>
      <w:r w:rsidRPr="00FC7067">
        <w:rPr>
          <w:rFonts w:ascii="Arial" w:hAnsi="Arial" w:cs="Arial"/>
          <w:color w:val="000000"/>
          <w:sz w:val="24"/>
          <w:szCs w:val="24"/>
          <w:shd w:val="clear" w:color="auto" w:fill="FFFFFF"/>
        </w:rPr>
        <w:t>26:357-365.</w:t>
      </w:r>
    </w:p>
    <w:p w14:paraId="58297348" w14:textId="513BA7BE" w:rsidR="00284FDC" w:rsidRPr="00FC7067" w:rsidRDefault="00284FDC" w:rsidP="00284FDC">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w:t>
      </w:r>
      <w:r w:rsidRPr="00FC7067">
        <w:rPr>
          <w:rFonts w:ascii="Arial" w:hAnsi="Arial" w:cs="Arial"/>
          <w:sz w:val="24"/>
          <w:szCs w:val="24"/>
        </w:rPr>
        <w:t xml:space="preserve">. 2010. Temporal trends in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production, and life-history characteristics in southeastern Lake Michigan. Journal of Great Lakes Research 36:60-64.</w:t>
      </w:r>
    </w:p>
    <w:p w14:paraId="49386899" w14:textId="2FC7F198"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t xml:space="preserve">Richards, R., C. Goldman, E. Byron, and C. </w:t>
      </w:r>
      <w:proofErr w:type="spellStart"/>
      <w:r w:rsidRPr="00FC7067">
        <w:rPr>
          <w:rFonts w:ascii="Arial" w:hAnsi="Arial" w:cs="Arial"/>
          <w:sz w:val="24"/>
          <w:szCs w:val="24"/>
        </w:rPr>
        <w:t>Levitan</w:t>
      </w:r>
      <w:proofErr w:type="spellEnd"/>
      <w:r w:rsidRPr="00FC7067">
        <w:rPr>
          <w:rFonts w:ascii="Arial" w:hAnsi="Arial" w:cs="Arial"/>
          <w:sz w:val="24"/>
          <w:szCs w:val="24"/>
        </w:rPr>
        <w:t xml:space="preserve">. 1991. The mysids </w:t>
      </w:r>
      <w:r w:rsidR="00022EA7" w:rsidRPr="00FC7067">
        <w:rPr>
          <w:rFonts w:ascii="Arial" w:hAnsi="Arial" w:cs="Arial"/>
          <w:sz w:val="24"/>
          <w:szCs w:val="24"/>
        </w:rPr>
        <w:t xml:space="preserve">and lake trout of Lake Tahoe: a </w:t>
      </w:r>
      <w:proofErr w:type="gramStart"/>
      <w:r w:rsidRPr="00FC7067">
        <w:rPr>
          <w:rFonts w:ascii="Arial" w:hAnsi="Arial" w:cs="Arial"/>
          <w:sz w:val="24"/>
          <w:szCs w:val="24"/>
        </w:rPr>
        <w:t>25 year</w:t>
      </w:r>
      <w:proofErr w:type="gramEnd"/>
      <w:r w:rsidRPr="00FC7067">
        <w:rPr>
          <w:rFonts w:ascii="Arial" w:hAnsi="Arial" w:cs="Arial"/>
          <w:sz w:val="24"/>
          <w:szCs w:val="24"/>
        </w:rPr>
        <w:t xml:space="preserve"> history of changes in the fertility, plankton, and fishery of an alpine lake.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65–74</w:t>
      </w:r>
      <w:r w:rsidR="00BD7ED0">
        <w:rPr>
          <w:rFonts w:ascii="Arial" w:hAnsi="Arial" w:cs="Arial"/>
          <w:sz w:val="24"/>
          <w:szCs w:val="24"/>
        </w:rPr>
        <w:t>.</w:t>
      </w:r>
    </w:p>
    <w:p w14:paraId="14118E73" w14:textId="77777777" w:rsidR="0047680D" w:rsidRPr="00FC7067" w:rsidRDefault="0047680D" w:rsidP="0047680D">
      <w:pPr>
        <w:spacing w:after="120" w:line="240" w:lineRule="auto"/>
        <w:rPr>
          <w:rFonts w:ascii="Arial" w:hAnsi="Arial" w:cs="Arial"/>
          <w:sz w:val="24"/>
          <w:szCs w:val="24"/>
        </w:rPr>
      </w:pP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w:t>
      </w:r>
      <w:proofErr w:type="spellStart"/>
      <w:r w:rsidRPr="00FC7067">
        <w:rPr>
          <w:rFonts w:ascii="Arial" w:hAnsi="Arial" w:cs="Arial"/>
          <w:sz w:val="24"/>
          <w:szCs w:val="24"/>
        </w:rPr>
        <w:t>Schaner</w:t>
      </w:r>
      <w:proofErr w:type="spellEnd"/>
      <w:r w:rsidRPr="00FC7067">
        <w:rPr>
          <w:rFonts w:ascii="Arial" w:hAnsi="Arial" w:cs="Arial"/>
          <w:sz w:val="24"/>
          <w:szCs w:val="24"/>
        </w:rPr>
        <w:t xml:space="preserve"> T, Gal G, </w:t>
      </w:r>
      <w:proofErr w:type="spellStart"/>
      <w:r w:rsidRPr="00FC7067">
        <w:rPr>
          <w:rFonts w:ascii="Arial" w:hAnsi="Arial" w:cs="Arial"/>
          <w:sz w:val="24"/>
          <w:szCs w:val="24"/>
        </w:rPr>
        <w:t>Boscarino</w:t>
      </w:r>
      <w:proofErr w:type="spellEnd"/>
      <w:r w:rsidRPr="00FC7067">
        <w:rPr>
          <w:rFonts w:ascii="Arial" w:hAnsi="Arial" w:cs="Arial"/>
          <w:sz w:val="24"/>
          <w:szCs w:val="24"/>
        </w:rPr>
        <w:t xml:space="preserve"> BT, O’Gorman R, Warner DM, </w:t>
      </w:r>
      <w:proofErr w:type="spellStart"/>
      <w:r w:rsidRPr="00FC7067">
        <w:rPr>
          <w:rFonts w:ascii="Arial" w:hAnsi="Arial" w:cs="Arial"/>
          <w:sz w:val="24"/>
          <w:szCs w:val="24"/>
        </w:rPr>
        <w:t>Johannsson</w:t>
      </w:r>
      <w:proofErr w:type="spellEnd"/>
      <w:r w:rsidRPr="00FC7067">
        <w:rPr>
          <w:rFonts w:ascii="Arial" w:hAnsi="Arial" w:cs="Arial"/>
          <w:sz w:val="24"/>
          <w:szCs w:val="24"/>
        </w:rPr>
        <w:t xml:space="preserve"> OE, Bowen KL.  2008. </w:t>
      </w:r>
      <w:proofErr w:type="spellStart"/>
      <w:r w:rsidRPr="00FC7067">
        <w:rPr>
          <w:rFonts w:ascii="Arial" w:hAnsi="Arial" w:cs="Arial"/>
          <w:sz w:val="24"/>
          <w:szCs w:val="24"/>
        </w:rPr>
        <w:t>Hydroacoustic</w:t>
      </w:r>
      <w:proofErr w:type="spellEnd"/>
      <w:r w:rsidRPr="00FC7067">
        <w:rPr>
          <w:rFonts w:ascii="Arial" w:hAnsi="Arial" w:cs="Arial"/>
          <w:sz w:val="24"/>
          <w:szCs w:val="24"/>
        </w:rPr>
        <w:t xml:space="preserve"> measures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and distribution in Lake Ontario. Aquatic Ecosystem Health and Management 11:355-367.</w:t>
      </w:r>
    </w:p>
    <w:p w14:paraId="00929597" w14:textId="48B23333" w:rsidR="008B1AD1" w:rsidRPr="00FC7067" w:rsidRDefault="008B1AD1" w:rsidP="006F0B6B">
      <w:pPr>
        <w:spacing w:after="120" w:line="240" w:lineRule="auto"/>
        <w:rPr>
          <w:rFonts w:ascii="Arial" w:hAnsi="Arial" w:cs="Arial"/>
          <w:sz w:val="24"/>
          <w:szCs w:val="24"/>
        </w:rPr>
      </w:pPr>
      <w:r w:rsidRPr="00FC7067">
        <w:rPr>
          <w:rFonts w:ascii="Arial" w:hAnsi="Arial" w:cs="Arial"/>
          <w:sz w:val="24"/>
          <w:szCs w:val="24"/>
        </w:rPr>
        <w:t>Rumsey, S. 1985. Mysis monitoring in western Montana lakes, 1983-1984. Supplement to Progress Report F-7-R-34, Job I-a. Montana Department of Fish, Wildl</w:t>
      </w:r>
      <w:r w:rsidR="00E8392D">
        <w:rPr>
          <w:rFonts w:ascii="Arial" w:hAnsi="Arial" w:cs="Arial"/>
          <w:sz w:val="24"/>
          <w:szCs w:val="24"/>
        </w:rPr>
        <w:t xml:space="preserve">ife, and Parks, Kalispell. </w:t>
      </w:r>
    </w:p>
    <w:p w14:paraId="12818418" w14:textId="77777777" w:rsidR="006F0B6B" w:rsidRPr="00FC7067" w:rsidRDefault="00996463" w:rsidP="006F0B6B">
      <w:pPr>
        <w:spacing w:after="120" w:line="240" w:lineRule="auto"/>
        <w:rPr>
          <w:rFonts w:ascii="Arial" w:hAnsi="Arial" w:cs="Arial"/>
          <w:sz w:val="24"/>
          <w:szCs w:val="24"/>
        </w:rPr>
      </w:pPr>
      <w:proofErr w:type="spellStart"/>
      <w:r w:rsidRPr="00FC7067">
        <w:rPr>
          <w:rFonts w:ascii="Arial" w:hAnsi="Arial" w:cs="Arial"/>
          <w:sz w:val="24"/>
          <w:szCs w:val="24"/>
        </w:rPr>
        <w:t>Scharf</w:t>
      </w:r>
      <w:proofErr w:type="spellEnd"/>
      <w:r w:rsidRPr="00FC7067">
        <w:rPr>
          <w:rFonts w:ascii="Arial" w:hAnsi="Arial" w:cs="Arial"/>
          <w:sz w:val="24"/>
          <w:szCs w:val="24"/>
        </w:rPr>
        <w:t xml:space="preserve">, J; </w:t>
      </w:r>
      <w:proofErr w:type="spellStart"/>
      <w:r w:rsidRPr="00FC7067">
        <w:rPr>
          <w:rFonts w:ascii="Arial" w:hAnsi="Arial" w:cs="Arial"/>
          <w:sz w:val="24"/>
          <w:szCs w:val="24"/>
        </w:rPr>
        <w:t>Koschel</w:t>
      </w:r>
      <w:proofErr w:type="spellEnd"/>
      <w:r w:rsidRPr="00FC7067">
        <w:rPr>
          <w:rFonts w:ascii="Arial" w:hAnsi="Arial" w:cs="Arial"/>
          <w:sz w:val="24"/>
          <w:szCs w:val="24"/>
        </w:rPr>
        <w:t>, R. 2004. Distribution,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(LOVEN) in the Feldberg Lake District, Germany. </w:t>
      </w:r>
      <w:proofErr w:type="spellStart"/>
      <w:r w:rsidR="00AE57CB" w:rsidRPr="00FC7067">
        <w:rPr>
          <w:rFonts w:ascii="Arial" w:hAnsi="Arial" w:cs="Arial"/>
          <w:sz w:val="24"/>
          <w:szCs w:val="24"/>
        </w:rPr>
        <w:t>Limnologica</w:t>
      </w:r>
      <w:proofErr w:type="spellEnd"/>
      <w:r w:rsidR="00AE57CB" w:rsidRPr="00FC7067">
        <w:rPr>
          <w:rFonts w:ascii="Arial" w:hAnsi="Arial" w:cs="Arial"/>
          <w:sz w:val="24"/>
          <w:szCs w:val="24"/>
        </w:rPr>
        <w:t xml:space="preserve"> </w:t>
      </w:r>
      <w:r w:rsidRPr="00FC7067">
        <w:rPr>
          <w:rFonts w:ascii="Arial" w:hAnsi="Arial" w:cs="Arial"/>
          <w:sz w:val="24"/>
          <w:szCs w:val="24"/>
        </w:rPr>
        <w:t>34</w:t>
      </w:r>
      <w:r w:rsidR="00AE57CB" w:rsidRPr="00FC7067">
        <w:rPr>
          <w:rFonts w:ascii="Arial" w:hAnsi="Arial" w:cs="Arial"/>
          <w:sz w:val="24"/>
          <w:szCs w:val="24"/>
        </w:rPr>
        <w:t>:</w:t>
      </w:r>
      <w:r w:rsidRPr="00FC7067">
        <w:rPr>
          <w:rFonts w:ascii="Arial" w:hAnsi="Arial" w:cs="Arial"/>
          <w:sz w:val="24"/>
          <w:szCs w:val="24"/>
        </w:rPr>
        <w:t>199-212</w:t>
      </w:r>
      <w:r w:rsidR="00AE57CB" w:rsidRPr="00FC7067">
        <w:rPr>
          <w:rFonts w:ascii="Arial" w:hAnsi="Arial" w:cs="Arial"/>
          <w:sz w:val="24"/>
          <w:szCs w:val="24"/>
        </w:rPr>
        <w:t>.</w:t>
      </w:r>
    </w:p>
    <w:p w14:paraId="0DB55614" w14:textId="77777777" w:rsidR="006F0B6B" w:rsidRDefault="006F0B6B" w:rsidP="006F0B6B">
      <w:pPr>
        <w:spacing w:after="240" w:line="240" w:lineRule="auto"/>
        <w:rPr>
          <w:rFonts w:ascii="Arial" w:hAnsi="Arial" w:cs="Arial"/>
          <w:sz w:val="24"/>
          <w:szCs w:val="24"/>
        </w:rPr>
      </w:pPr>
      <w:proofErr w:type="spellStart"/>
      <w:r w:rsidRPr="00FC7067">
        <w:rPr>
          <w:rFonts w:ascii="Arial" w:hAnsi="Arial" w:cs="Arial"/>
          <w:sz w:val="24"/>
          <w:szCs w:val="24"/>
        </w:rPr>
        <w:lastRenderedPageBreak/>
        <w:t>Shea</w:t>
      </w:r>
      <w:proofErr w:type="spellEnd"/>
      <w:r w:rsidRPr="00FC7067">
        <w:rPr>
          <w:rFonts w:ascii="Arial" w:hAnsi="Arial" w:cs="Arial"/>
          <w:sz w:val="24"/>
          <w:szCs w:val="24"/>
        </w:rPr>
        <w:t xml:space="preserve"> MA, </w:t>
      </w:r>
      <w:proofErr w:type="spellStart"/>
      <w:r w:rsidRPr="00FC7067">
        <w:rPr>
          <w:rFonts w:ascii="Arial" w:hAnsi="Arial" w:cs="Arial"/>
          <w:sz w:val="24"/>
          <w:szCs w:val="24"/>
        </w:rPr>
        <w:t>Makarewicz</w:t>
      </w:r>
      <w:proofErr w:type="spellEnd"/>
      <w:r w:rsidRPr="00FC7067">
        <w:rPr>
          <w:rFonts w:ascii="Arial" w:hAnsi="Arial" w:cs="Arial"/>
          <w:sz w:val="24"/>
          <w:szCs w:val="24"/>
        </w:rPr>
        <w:t xml:space="preserve"> JC. 1989. Production, biomass, and trophic interactions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Research15:223-232.</w:t>
      </w:r>
    </w:p>
    <w:p w14:paraId="7985B40B" w14:textId="51BFF5A7" w:rsidR="00195097" w:rsidRPr="00195097" w:rsidRDefault="00195097" w:rsidP="00195097">
      <w:pPr>
        <w:rPr>
          <w:rFonts w:ascii="Arial" w:hAnsi="Arial" w:cs="Arial"/>
          <w:sz w:val="24"/>
          <w:szCs w:val="24"/>
        </w:rPr>
      </w:pPr>
      <w:r w:rsidRPr="00195097">
        <w:rPr>
          <w:rFonts w:ascii="Arial" w:hAnsi="Arial" w:cs="Arial"/>
          <w:sz w:val="24"/>
          <w:szCs w:val="24"/>
        </w:rPr>
        <w:t>Spencer, C</w:t>
      </w:r>
      <w:r>
        <w:rPr>
          <w:rFonts w:ascii="Arial" w:hAnsi="Arial" w:cs="Arial"/>
          <w:sz w:val="24"/>
          <w:szCs w:val="24"/>
        </w:rPr>
        <w:t xml:space="preserve">. </w:t>
      </w:r>
      <w:r w:rsidRPr="00195097">
        <w:rPr>
          <w:rFonts w:ascii="Arial" w:hAnsi="Arial" w:cs="Arial"/>
          <w:sz w:val="24"/>
          <w:szCs w:val="24"/>
        </w:rPr>
        <w:t>N</w:t>
      </w:r>
      <w:r>
        <w:rPr>
          <w:rFonts w:ascii="Arial" w:hAnsi="Arial" w:cs="Arial"/>
          <w:sz w:val="24"/>
          <w:szCs w:val="24"/>
        </w:rPr>
        <w:t>.</w:t>
      </w:r>
      <w:r w:rsidRPr="00195097">
        <w:rPr>
          <w:rFonts w:ascii="Arial" w:hAnsi="Arial" w:cs="Arial"/>
          <w:sz w:val="24"/>
          <w:szCs w:val="24"/>
        </w:rPr>
        <w:t xml:space="preserve">; </w:t>
      </w:r>
      <w:r>
        <w:rPr>
          <w:rFonts w:ascii="Arial" w:hAnsi="Arial" w:cs="Arial"/>
          <w:sz w:val="24"/>
          <w:szCs w:val="24"/>
        </w:rPr>
        <w:t xml:space="preserve">D. S. </w:t>
      </w:r>
      <w:r w:rsidRPr="00195097">
        <w:rPr>
          <w:rFonts w:ascii="Arial" w:hAnsi="Arial" w:cs="Arial"/>
          <w:sz w:val="24"/>
          <w:szCs w:val="24"/>
        </w:rPr>
        <w:t xml:space="preserve">Potter, </w:t>
      </w:r>
      <w:r w:rsidR="00900A11">
        <w:rPr>
          <w:rFonts w:ascii="Arial" w:hAnsi="Arial" w:cs="Arial"/>
          <w:sz w:val="24"/>
          <w:szCs w:val="24"/>
        </w:rPr>
        <w:t xml:space="preserve">R. T. </w:t>
      </w:r>
      <w:proofErr w:type="spellStart"/>
      <w:r w:rsidR="00900A11">
        <w:rPr>
          <w:rFonts w:ascii="Arial" w:hAnsi="Arial" w:cs="Arial"/>
          <w:sz w:val="24"/>
          <w:szCs w:val="24"/>
        </w:rPr>
        <w:t>Bukantis</w:t>
      </w:r>
      <w:proofErr w:type="spellEnd"/>
      <w:r w:rsidR="00900A11">
        <w:rPr>
          <w:rFonts w:ascii="Arial" w:hAnsi="Arial" w:cs="Arial"/>
          <w:sz w:val="24"/>
          <w:szCs w:val="24"/>
        </w:rPr>
        <w:t xml:space="preserve">, and J. A. Stanford. 1999. </w:t>
      </w:r>
      <w:r>
        <w:rPr>
          <w:rFonts w:ascii="Arial" w:hAnsi="Arial" w:cs="Arial"/>
          <w:sz w:val="24"/>
          <w:szCs w:val="24"/>
        </w:rPr>
        <w:t>I</w:t>
      </w:r>
      <w:r w:rsidRPr="00195097">
        <w:rPr>
          <w:rFonts w:ascii="Arial" w:hAnsi="Arial" w:cs="Arial"/>
          <w:sz w:val="24"/>
          <w:szCs w:val="24"/>
        </w:rPr>
        <w:t xml:space="preserve">mpact of predation by </w:t>
      </w:r>
      <w:r w:rsidRPr="00195097">
        <w:rPr>
          <w:rFonts w:ascii="Arial" w:hAnsi="Arial" w:cs="Arial"/>
          <w:i/>
          <w:sz w:val="24"/>
          <w:szCs w:val="24"/>
        </w:rPr>
        <w:t xml:space="preserve">Mysis </w:t>
      </w:r>
      <w:proofErr w:type="spellStart"/>
      <w:r w:rsidRPr="00195097">
        <w:rPr>
          <w:rFonts w:ascii="Arial" w:hAnsi="Arial" w:cs="Arial"/>
          <w:i/>
          <w:sz w:val="24"/>
          <w:szCs w:val="24"/>
        </w:rPr>
        <w:t>relicta</w:t>
      </w:r>
      <w:proofErr w:type="spellEnd"/>
      <w:r w:rsidRPr="00195097">
        <w:rPr>
          <w:rFonts w:ascii="Arial" w:hAnsi="Arial" w:cs="Arial"/>
          <w:sz w:val="24"/>
          <w:szCs w:val="24"/>
        </w:rPr>
        <w:t xml:space="preserve"> on zooplankton in Flathead Lake, Montana, USA</w:t>
      </w:r>
      <w:r>
        <w:rPr>
          <w:rFonts w:ascii="Arial" w:hAnsi="Arial" w:cs="Arial"/>
          <w:sz w:val="24"/>
          <w:szCs w:val="24"/>
        </w:rPr>
        <w:t>. Journal of Plankton Research 21:51-64.</w:t>
      </w:r>
    </w:p>
    <w:p w14:paraId="77D95B0E" w14:textId="71FE48DE" w:rsidR="00325D92" w:rsidRPr="00114666" w:rsidRDefault="00325D92" w:rsidP="00325D92">
      <w:pPr>
        <w:rPr>
          <w:rFonts w:ascii="Arial" w:hAnsi="Arial" w:cs="Arial"/>
          <w:sz w:val="24"/>
          <w:szCs w:val="24"/>
        </w:rPr>
      </w:pPr>
      <w:proofErr w:type="spellStart"/>
      <w:r w:rsidRPr="00114666">
        <w:rPr>
          <w:rFonts w:ascii="Arial" w:hAnsi="Arial" w:cs="Arial"/>
          <w:sz w:val="24"/>
          <w:szCs w:val="24"/>
        </w:rPr>
        <w:t>Stockwell</w:t>
      </w:r>
      <w:proofErr w:type="spellEnd"/>
      <w:r w:rsidR="00E8392D">
        <w:rPr>
          <w:rFonts w:ascii="Arial" w:hAnsi="Arial" w:cs="Arial"/>
          <w:sz w:val="24"/>
          <w:szCs w:val="24"/>
        </w:rPr>
        <w:t xml:space="preserve">, J. D., D. L. Yule, T. R. </w:t>
      </w:r>
      <w:proofErr w:type="spellStart"/>
      <w:r w:rsidR="00E8392D">
        <w:rPr>
          <w:rFonts w:ascii="Arial" w:hAnsi="Arial" w:cs="Arial"/>
          <w:sz w:val="24"/>
          <w:szCs w:val="24"/>
        </w:rPr>
        <w:t>Hrabik</w:t>
      </w:r>
      <w:proofErr w:type="spellEnd"/>
      <w:r w:rsidR="00E8392D">
        <w:rPr>
          <w:rFonts w:ascii="Arial" w:hAnsi="Arial" w:cs="Arial"/>
          <w:sz w:val="24"/>
          <w:szCs w:val="24"/>
        </w:rPr>
        <w:t xml:space="preserve">, M. E. </w:t>
      </w:r>
      <w:proofErr w:type="spellStart"/>
      <w:r w:rsidR="00E8392D">
        <w:rPr>
          <w:rFonts w:ascii="Arial" w:hAnsi="Arial" w:cs="Arial"/>
          <w:sz w:val="24"/>
          <w:szCs w:val="24"/>
        </w:rPr>
        <w:t>Sierszen</w:t>
      </w:r>
      <w:proofErr w:type="spellEnd"/>
      <w:r w:rsidR="00E8392D">
        <w:rPr>
          <w:rFonts w:ascii="Arial" w:hAnsi="Arial" w:cs="Arial"/>
          <w:sz w:val="24"/>
          <w:szCs w:val="24"/>
        </w:rPr>
        <w:t>, and E. J. Isaac.</w:t>
      </w:r>
      <w:r w:rsidRPr="00114666">
        <w:rPr>
          <w:rFonts w:ascii="Arial" w:hAnsi="Arial" w:cs="Arial"/>
          <w:sz w:val="24"/>
          <w:szCs w:val="24"/>
        </w:rPr>
        <w:t xml:space="preserve"> 2014</w:t>
      </w:r>
      <w:r w:rsidR="00E8392D">
        <w:rPr>
          <w:rFonts w:ascii="Arial" w:hAnsi="Arial" w:cs="Arial"/>
          <w:sz w:val="24"/>
          <w:szCs w:val="24"/>
        </w:rPr>
        <w:t xml:space="preserve">. </w:t>
      </w:r>
      <w:r w:rsidR="00E8392D" w:rsidRPr="00E8392D">
        <w:rPr>
          <w:rFonts w:ascii="Arial" w:hAnsi="Arial" w:cs="Arial"/>
          <w:sz w:val="24"/>
          <w:szCs w:val="24"/>
        </w:rPr>
        <w:t>Habitat coupling in a large lake system: delivery of an</w:t>
      </w:r>
      <w:r w:rsidR="00E8392D">
        <w:rPr>
          <w:rFonts w:ascii="Arial" w:hAnsi="Arial" w:cs="Arial"/>
          <w:sz w:val="24"/>
          <w:szCs w:val="24"/>
        </w:rPr>
        <w:t xml:space="preserve"> </w:t>
      </w:r>
      <w:r w:rsidR="00E8392D" w:rsidRPr="00E8392D">
        <w:rPr>
          <w:rFonts w:ascii="Arial" w:hAnsi="Arial" w:cs="Arial"/>
          <w:sz w:val="24"/>
          <w:szCs w:val="24"/>
        </w:rPr>
        <w:t xml:space="preserve">energy subsidy by an offshore </w:t>
      </w:r>
      <w:proofErr w:type="spellStart"/>
      <w:r w:rsidR="00E8392D" w:rsidRPr="00E8392D">
        <w:rPr>
          <w:rFonts w:ascii="Arial" w:hAnsi="Arial" w:cs="Arial"/>
          <w:sz w:val="24"/>
          <w:szCs w:val="24"/>
        </w:rPr>
        <w:t>planktivore</w:t>
      </w:r>
      <w:proofErr w:type="spellEnd"/>
      <w:r w:rsidR="00E8392D" w:rsidRPr="00E8392D">
        <w:rPr>
          <w:rFonts w:ascii="Arial" w:hAnsi="Arial" w:cs="Arial"/>
          <w:sz w:val="24"/>
          <w:szCs w:val="24"/>
        </w:rPr>
        <w:t xml:space="preserve"> to the </w:t>
      </w:r>
      <w:proofErr w:type="spellStart"/>
      <w:r w:rsidR="00E8392D" w:rsidRPr="00E8392D">
        <w:rPr>
          <w:rFonts w:ascii="Arial" w:hAnsi="Arial" w:cs="Arial"/>
          <w:sz w:val="24"/>
          <w:szCs w:val="24"/>
        </w:rPr>
        <w:t>nearshore</w:t>
      </w:r>
      <w:proofErr w:type="spellEnd"/>
      <w:r w:rsidR="00E8392D">
        <w:rPr>
          <w:rFonts w:ascii="Arial" w:hAnsi="Arial" w:cs="Arial"/>
          <w:sz w:val="24"/>
          <w:szCs w:val="24"/>
        </w:rPr>
        <w:t xml:space="preserve"> </w:t>
      </w:r>
      <w:r w:rsidR="00E8392D" w:rsidRPr="00E8392D">
        <w:rPr>
          <w:rFonts w:ascii="Arial" w:hAnsi="Arial" w:cs="Arial"/>
          <w:sz w:val="24"/>
          <w:szCs w:val="24"/>
        </w:rPr>
        <w:t>zone of Lake Superior</w:t>
      </w:r>
      <w:r w:rsidR="00E8392D">
        <w:rPr>
          <w:rFonts w:ascii="Arial" w:hAnsi="Arial" w:cs="Arial"/>
          <w:sz w:val="24"/>
          <w:szCs w:val="24"/>
        </w:rPr>
        <w:t>. Freshwater Biology 59:1197-1212.</w:t>
      </w:r>
    </w:p>
    <w:p w14:paraId="789EF312" w14:textId="63CD4C0F" w:rsidR="00364995" w:rsidRDefault="00364995" w:rsidP="00E8392D">
      <w:pPr>
        <w:spacing w:after="240" w:line="240" w:lineRule="auto"/>
        <w:rPr>
          <w:rFonts w:ascii="Arial" w:hAnsi="Arial" w:cs="Arial"/>
          <w:sz w:val="24"/>
          <w:szCs w:val="24"/>
        </w:rPr>
      </w:pPr>
      <w:r>
        <w:rPr>
          <w:rFonts w:ascii="Arial" w:hAnsi="Arial" w:cs="Arial"/>
          <w:sz w:val="24"/>
          <w:szCs w:val="24"/>
        </w:rPr>
        <w:t>Tattersall</w:t>
      </w:r>
      <w:r w:rsidR="00BD7ED0">
        <w:rPr>
          <w:rFonts w:ascii="Arial" w:hAnsi="Arial" w:cs="Arial"/>
          <w:sz w:val="24"/>
          <w:szCs w:val="24"/>
        </w:rPr>
        <w:t xml:space="preserve">, W. M. </w:t>
      </w:r>
      <w:r>
        <w:rPr>
          <w:rFonts w:ascii="Arial" w:hAnsi="Arial" w:cs="Arial"/>
          <w:sz w:val="24"/>
          <w:szCs w:val="24"/>
        </w:rPr>
        <w:t xml:space="preserve">and </w:t>
      </w:r>
      <w:r w:rsidR="00BD7ED0">
        <w:rPr>
          <w:rFonts w:ascii="Arial" w:hAnsi="Arial" w:cs="Arial"/>
          <w:sz w:val="24"/>
          <w:szCs w:val="24"/>
        </w:rPr>
        <w:t xml:space="preserve">O. S. </w:t>
      </w:r>
      <w:r>
        <w:rPr>
          <w:rFonts w:ascii="Arial" w:hAnsi="Arial" w:cs="Arial"/>
          <w:sz w:val="24"/>
          <w:szCs w:val="24"/>
        </w:rPr>
        <w:t>Tattersall. 1951.</w:t>
      </w:r>
      <w:r w:rsidR="00BD7ED0">
        <w:rPr>
          <w:rFonts w:ascii="Arial" w:hAnsi="Arial" w:cs="Arial"/>
          <w:sz w:val="24"/>
          <w:szCs w:val="24"/>
        </w:rPr>
        <w:t xml:space="preserve"> British </w:t>
      </w:r>
      <w:proofErr w:type="spellStart"/>
      <w:r w:rsidR="00BD7ED0">
        <w:rPr>
          <w:rFonts w:ascii="Arial" w:hAnsi="Arial" w:cs="Arial"/>
          <w:sz w:val="24"/>
          <w:szCs w:val="24"/>
        </w:rPr>
        <w:t>Mycidacea</w:t>
      </w:r>
      <w:proofErr w:type="spellEnd"/>
      <w:r w:rsidR="00BD7ED0">
        <w:rPr>
          <w:rFonts w:ascii="Arial" w:hAnsi="Arial" w:cs="Arial"/>
          <w:sz w:val="24"/>
          <w:szCs w:val="24"/>
        </w:rPr>
        <w:t>. Ray Society, London.</w:t>
      </w:r>
    </w:p>
    <w:p w14:paraId="1F0A9D3F" w14:textId="04DFEB95" w:rsidR="00364995" w:rsidRDefault="00364995" w:rsidP="00E8392D">
      <w:pPr>
        <w:spacing w:after="240" w:line="240" w:lineRule="auto"/>
        <w:rPr>
          <w:rFonts w:ascii="Arial" w:hAnsi="Arial" w:cs="Arial"/>
          <w:sz w:val="24"/>
          <w:szCs w:val="24"/>
        </w:rPr>
      </w:pPr>
      <w:r>
        <w:rPr>
          <w:rFonts w:ascii="Arial" w:hAnsi="Arial" w:cs="Arial"/>
          <w:sz w:val="24"/>
          <w:szCs w:val="24"/>
        </w:rPr>
        <w:t>Tranter, D. J. and A. C. Heron. 1967. Experiments on filtration in plankton nets. Australian Journal of Marine and Freshwater Research 18:89-111.</w:t>
      </w:r>
    </w:p>
    <w:p w14:paraId="49EC73A8" w14:textId="753F4D5B" w:rsidR="00195097" w:rsidRDefault="00195097" w:rsidP="00E8392D">
      <w:pPr>
        <w:spacing w:after="240" w:line="240" w:lineRule="auto"/>
        <w:rPr>
          <w:rFonts w:ascii="Arial" w:hAnsi="Arial" w:cs="Arial"/>
          <w:sz w:val="24"/>
          <w:szCs w:val="24"/>
        </w:rPr>
      </w:pPr>
      <w:r>
        <w:rPr>
          <w:rFonts w:ascii="Arial" w:hAnsi="Arial" w:cs="Arial"/>
          <w:sz w:val="24"/>
          <w:szCs w:val="24"/>
        </w:rPr>
        <w:t xml:space="preserve">Watkins, J. M., L. G. </w:t>
      </w:r>
      <w:proofErr w:type="spellStart"/>
      <w:r>
        <w:rPr>
          <w:rFonts w:ascii="Arial" w:hAnsi="Arial" w:cs="Arial"/>
          <w:sz w:val="24"/>
          <w:szCs w:val="24"/>
        </w:rPr>
        <w:t>Rudstam</w:t>
      </w:r>
      <w:proofErr w:type="spellEnd"/>
      <w:r>
        <w:rPr>
          <w:rFonts w:ascii="Arial" w:hAnsi="Arial" w:cs="Arial"/>
          <w:sz w:val="24"/>
          <w:szCs w:val="24"/>
        </w:rPr>
        <w:t xml:space="preserve">, M. J. </w:t>
      </w:r>
      <w:proofErr w:type="spellStart"/>
      <w:r>
        <w:rPr>
          <w:rFonts w:ascii="Arial" w:hAnsi="Arial" w:cs="Arial"/>
          <w:sz w:val="24"/>
          <w:szCs w:val="24"/>
        </w:rPr>
        <w:t>Connerton</w:t>
      </w:r>
      <w:proofErr w:type="spellEnd"/>
      <w:r>
        <w:rPr>
          <w:rFonts w:ascii="Arial" w:hAnsi="Arial" w:cs="Arial"/>
          <w:sz w:val="24"/>
          <w:szCs w:val="24"/>
        </w:rPr>
        <w:t xml:space="preserve">, </w:t>
      </w:r>
      <w:r w:rsidRPr="00195097">
        <w:rPr>
          <w:rFonts w:ascii="Arial" w:hAnsi="Arial" w:cs="Arial"/>
          <w:sz w:val="24"/>
          <w:szCs w:val="24"/>
        </w:rPr>
        <w:t>T</w:t>
      </w:r>
      <w:r>
        <w:rPr>
          <w:rFonts w:ascii="Arial" w:hAnsi="Arial" w:cs="Arial"/>
          <w:sz w:val="24"/>
          <w:szCs w:val="24"/>
        </w:rPr>
        <w:t>.</w:t>
      </w:r>
      <w:r w:rsidRPr="00195097">
        <w:rPr>
          <w:rFonts w:ascii="Arial" w:hAnsi="Arial" w:cs="Arial"/>
          <w:sz w:val="24"/>
          <w:szCs w:val="24"/>
        </w:rPr>
        <w:t xml:space="preserve"> </w:t>
      </w:r>
      <w:proofErr w:type="spellStart"/>
      <w:r w:rsidRPr="00195097">
        <w:rPr>
          <w:rFonts w:ascii="Arial" w:hAnsi="Arial" w:cs="Arial"/>
          <w:sz w:val="24"/>
          <w:szCs w:val="24"/>
        </w:rPr>
        <w:t>Schaner</w:t>
      </w:r>
      <w:proofErr w:type="spellEnd"/>
      <w:r w:rsidRPr="00195097">
        <w:rPr>
          <w:rFonts w:ascii="Arial" w:hAnsi="Arial" w:cs="Arial"/>
          <w:sz w:val="24"/>
          <w:szCs w:val="24"/>
        </w:rPr>
        <w:t>, P</w:t>
      </w:r>
      <w:r>
        <w:rPr>
          <w:rFonts w:ascii="Arial" w:hAnsi="Arial" w:cs="Arial"/>
          <w:sz w:val="24"/>
          <w:szCs w:val="24"/>
        </w:rPr>
        <w:t xml:space="preserve">. </w:t>
      </w:r>
      <w:r w:rsidRPr="00195097">
        <w:rPr>
          <w:rFonts w:ascii="Arial" w:hAnsi="Arial" w:cs="Arial"/>
          <w:sz w:val="24"/>
          <w:szCs w:val="24"/>
        </w:rPr>
        <w:t xml:space="preserve">G. </w:t>
      </w:r>
      <w:proofErr w:type="spellStart"/>
      <w:r w:rsidRPr="00195097">
        <w:rPr>
          <w:rFonts w:ascii="Arial" w:hAnsi="Arial" w:cs="Arial"/>
          <w:sz w:val="24"/>
          <w:szCs w:val="24"/>
        </w:rPr>
        <w:t>Rudstam</w:t>
      </w:r>
      <w:proofErr w:type="spellEnd"/>
      <w:r>
        <w:rPr>
          <w:rFonts w:ascii="Arial" w:hAnsi="Arial" w:cs="Arial"/>
          <w:sz w:val="24"/>
          <w:szCs w:val="24"/>
        </w:rPr>
        <w:t>, and K. L. Bowen.</w:t>
      </w:r>
      <w:r w:rsidRPr="00195097">
        <w:rPr>
          <w:rFonts w:ascii="Arial" w:hAnsi="Arial" w:cs="Arial"/>
          <w:sz w:val="24"/>
          <w:szCs w:val="24"/>
        </w:rPr>
        <w:t xml:space="preserve"> </w:t>
      </w:r>
      <w:r>
        <w:rPr>
          <w:rFonts w:ascii="Arial" w:hAnsi="Arial" w:cs="Arial"/>
          <w:sz w:val="24"/>
          <w:szCs w:val="24"/>
        </w:rPr>
        <w:t xml:space="preserve">2015. </w:t>
      </w:r>
      <w:r w:rsidR="00E8392D" w:rsidRPr="00E8392D">
        <w:rPr>
          <w:rFonts w:ascii="Arial" w:hAnsi="Arial" w:cs="Arial"/>
          <w:sz w:val="24"/>
          <w:szCs w:val="24"/>
        </w:rPr>
        <w:t xml:space="preserve">Abundance and spatial distribution of </w:t>
      </w:r>
      <w:r w:rsidR="00E8392D" w:rsidRPr="00195097">
        <w:rPr>
          <w:rFonts w:ascii="Arial" w:hAnsi="Arial" w:cs="Arial"/>
          <w:i/>
          <w:sz w:val="24"/>
          <w:szCs w:val="24"/>
        </w:rPr>
        <w:t xml:space="preserve">Mysis </w:t>
      </w:r>
      <w:proofErr w:type="spellStart"/>
      <w:r w:rsidR="00E8392D" w:rsidRPr="00195097">
        <w:rPr>
          <w:rFonts w:ascii="Arial" w:hAnsi="Arial" w:cs="Arial"/>
          <w:i/>
          <w:sz w:val="24"/>
          <w:szCs w:val="24"/>
        </w:rPr>
        <w:t>diluviana</w:t>
      </w:r>
      <w:proofErr w:type="spellEnd"/>
      <w:r w:rsidR="00E8392D" w:rsidRPr="00E8392D">
        <w:rPr>
          <w:rFonts w:ascii="Arial" w:hAnsi="Arial" w:cs="Arial"/>
          <w:sz w:val="24"/>
          <w:szCs w:val="24"/>
        </w:rPr>
        <w:t xml:space="preserve"> in Lake Ontario in 2008 estimated with 120 kHz </w:t>
      </w:r>
      <w:proofErr w:type="spellStart"/>
      <w:r w:rsidR="00E8392D" w:rsidRPr="00E8392D">
        <w:rPr>
          <w:rFonts w:ascii="Arial" w:hAnsi="Arial" w:cs="Arial"/>
          <w:sz w:val="24"/>
          <w:szCs w:val="24"/>
        </w:rPr>
        <w:t>hydroacoustic</w:t>
      </w:r>
      <w:proofErr w:type="spellEnd"/>
      <w:r w:rsidR="00E8392D" w:rsidRPr="00E8392D">
        <w:rPr>
          <w:rFonts w:ascii="Arial" w:hAnsi="Arial" w:cs="Arial"/>
          <w:sz w:val="24"/>
          <w:szCs w:val="24"/>
        </w:rPr>
        <w:t xml:space="preserve"> surveys and net tows</w:t>
      </w:r>
      <w:r>
        <w:rPr>
          <w:rFonts w:ascii="Arial" w:hAnsi="Arial" w:cs="Arial"/>
          <w:sz w:val="24"/>
          <w:szCs w:val="24"/>
        </w:rPr>
        <w:t>. Aquatic Ecosystem Health and Management 18:63-75.</w:t>
      </w:r>
    </w:p>
    <w:p w14:paraId="0F1DC52F" w14:textId="77777777" w:rsidR="00195097" w:rsidRPr="00FC7067" w:rsidRDefault="00195097" w:rsidP="00E8392D">
      <w:pPr>
        <w:spacing w:after="240" w:line="240" w:lineRule="auto"/>
        <w:rPr>
          <w:rFonts w:ascii="Arial" w:hAnsi="Arial" w:cs="Arial"/>
          <w:sz w:val="24"/>
          <w:szCs w:val="24"/>
        </w:rPr>
        <w:sectPr w:rsidR="00195097" w:rsidRPr="00FC7067">
          <w:footerReference w:type="default" r:id="rId19"/>
          <w:pgSz w:w="12240" w:h="15840"/>
          <w:pgMar w:top="1440" w:right="1440" w:bottom="1440" w:left="1440" w:header="720" w:footer="720" w:gutter="0"/>
          <w:cols w:space="720"/>
          <w:docGrid w:linePitch="360"/>
        </w:sectPr>
      </w:pPr>
    </w:p>
    <w:p w14:paraId="00B3F594" w14:textId="472162B7" w:rsidR="00C47F11" w:rsidRDefault="00C47F11" w:rsidP="00DD5488">
      <w:pPr>
        <w:spacing w:after="0" w:line="240" w:lineRule="auto"/>
        <w:rPr>
          <w:rFonts w:ascii="Arial" w:hAnsi="Arial" w:cs="Arial"/>
          <w:sz w:val="24"/>
          <w:szCs w:val="24"/>
        </w:rPr>
      </w:pPr>
      <w:r w:rsidRPr="00FC7067">
        <w:rPr>
          <w:rFonts w:ascii="Arial" w:hAnsi="Arial" w:cs="Arial"/>
          <w:sz w:val="24"/>
          <w:szCs w:val="24"/>
        </w:rPr>
        <w:lastRenderedPageBreak/>
        <w:t xml:space="preserve">Table 1. </w:t>
      </w:r>
      <w:r w:rsidR="00ED1E3A">
        <w:rPr>
          <w:rFonts w:ascii="Arial" w:hAnsi="Arial" w:cs="Arial"/>
          <w:sz w:val="24"/>
          <w:szCs w:val="24"/>
        </w:rPr>
        <w:t>Configurations</w:t>
      </w:r>
      <w:r w:rsidRPr="00FC7067">
        <w:rPr>
          <w:rFonts w:ascii="Arial" w:hAnsi="Arial" w:cs="Arial"/>
          <w:sz w:val="24"/>
          <w:szCs w:val="24"/>
        </w:rPr>
        <w:t xml:space="preserve"> of vertical tow nets used for sampling </w:t>
      </w:r>
      <w:r w:rsidRPr="00FC7067">
        <w:rPr>
          <w:rFonts w:ascii="Arial" w:hAnsi="Arial" w:cs="Arial"/>
          <w:i/>
          <w:sz w:val="24"/>
          <w:szCs w:val="24"/>
        </w:rPr>
        <w:t>Mysis</w:t>
      </w:r>
      <w:r w:rsidRPr="00FC7067">
        <w:rPr>
          <w:rFonts w:ascii="Arial" w:hAnsi="Arial" w:cs="Arial"/>
          <w:sz w:val="24"/>
          <w:szCs w:val="24"/>
        </w:rPr>
        <w:t xml:space="preserve"> </w:t>
      </w:r>
      <w:proofErr w:type="spellStart"/>
      <w:r w:rsidR="00A73AA5" w:rsidRPr="00A73AA5">
        <w:rPr>
          <w:rFonts w:ascii="Arial" w:hAnsi="Arial" w:cs="Arial"/>
          <w:i/>
          <w:sz w:val="24"/>
          <w:szCs w:val="24"/>
        </w:rPr>
        <w:t>diluviana</w:t>
      </w:r>
      <w:proofErr w:type="spellEnd"/>
      <w:r w:rsidR="00A73AA5">
        <w:rPr>
          <w:rFonts w:ascii="Arial" w:hAnsi="Arial" w:cs="Arial"/>
          <w:sz w:val="24"/>
          <w:szCs w:val="24"/>
        </w:rPr>
        <w:t xml:space="preserve"> or </w:t>
      </w:r>
      <w:r w:rsidR="00A73AA5" w:rsidRPr="00A73AA5">
        <w:rPr>
          <w:rFonts w:ascii="Arial" w:hAnsi="Arial" w:cs="Arial"/>
          <w:i/>
          <w:sz w:val="24"/>
          <w:szCs w:val="24"/>
        </w:rPr>
        <w:t xml:space="preserve">M. </w:t>
      </w:r>
      <w:proofErr w:type="spellStart"/>
      <w:r w:rsidR="00A73AA5" w:rsidRPr="00A73AA5">
        <w:rPr>
          <w:rFonts w:ascii="Arial" w:hAnsi="Arial" w:cs="Arial"/>
          <w:i/>
          <w:sz w:val="24"/>
          <w:szCs w:val="24"/>
        </w:rPr>
        <w:t>relicta</w:t>
      </w:r>
      <w:proofErr w:type="spellEnd"/>
      <w:r w:rsidR="00DD5488">
        <w:rPr>
          <w:rFonts w:ascii="Arial" w:hAnsi="Arial" w:cs="Arial"/>
          <w:sz w:val="24"/>
          <w:szCs w:val="24"/>
        </w:rPr>
        <w:t xml:space="preserve"> </w:t>
      </w:r>
      <w:r w:rsidR="002809B2" w:rsidRPr="00FC7067">
        <w:rPr>
          <w:rFonts w:ascii="Arial" w:hAnsi="Arial" w:cs="Arial"/>
          <w:sz w:val="24"/>
          <w:szCs w:val="24"/>
        </w:rPr>
        <w:t>populations</w:t>
      </w:r>
      <w:r w:rsidR="00DA24AD">
        <w:rPr>
          <w:rFonts w:ascii="Arial" w:hAnsi="Arial" w:cs="Arial"/>
          <w:sz w:val="24"/>
          <w:szCs w:val="24"/>
        </w:rPr>
        <w:t xml:space="preserve"> </w:t>
      </w:r>
      <w:r w:rsidR="00ED1E3A">
        <w:rPr>
          <w:rFonts w:ascii="Arial" w:hAnsi="Arial" w:cs="Arial"/>
          <w:sz w:val="24"/>
          <w:szCs w:val="24"/>
        </w:rPr>
        <w:t>from</w:t>
      </w:r>
      <w:r w:rsidR="00DA24AD">
        <w:rPr>
          <w:rFonts w:ascii="Arial" w:hAnsi="Arial" w:cs="Arial"/>
          <w:sz w:val="24"/>
          <w:szCs w:val="24"/>
        </w:rPr>
        <w:t xml:space="preserve"> a</w:t>
      </w:r>
      <w:r w:rsidR="001B48A5">
        <w:rPr>
          <w:rFonts w:ascii="Arial" w:hAnsi="Arial" w:cs="Arial"/>
          <w:sz w:val="24"/>
          <w:szCs w:val="24"/>
        </w:rPr>
        <w:t>n informal survey of the literature</w:t>
      </w:r>
      <w:r w:rsidRPr="00FC7067">
        <w:rPr>
          <w:rFonts w:ascii="Arial" w:hAnsi="Arial" w:cs="Arial"/>
          <w:sz w:val="24"/>
          <w:szCs w:val="24"/>
        </w:rPr>
        <w:t xml:space="preserve">. </w:t>
      </w:r>
      <w:r w:rsidR="0069626E" w:rsidRPr="00FC7067">
        <w:rPr>
          <w:rFonts w:ascii="Arial" w:hAnsi="Arial" w:cs="Arial"/>
          <w:sz w:val="24"/>
          <w:szCs w:val="24"/>
        </w:rPr>
        <w:t>NR = not reported.</w:t>
      </w:r>
      <w:r w:rsidR="004A291A">
        <w:rPr>
          <w:rFonts w:ascii="Arial" w:hAnsi="Arial" w:cs="Arial"/>
          <w:sz w:val="24"/>
          <w:szCs w:val="24"/>
        </w:rPr>
        <w:t xml:space="preserve"> Only one instance of a</w:t>
      </w:r>
      <w:r w:rsidR="009C00C2">
        <w:rPr>
          <w:rFonts w:ascii="Arial" w:hAnsi="Arial" w:cs="Arial"/>
          <w:sz w:val="24"/>
          <w:szCs w:val="24"/>
        </w:rPr>
        <w:t xml:space="preserve"> </w:t>
      </w:r>
      <w:r w:rsidR="004A291A">
        <w:rPr>
          <w:rFonts w:ascii="Arial" w:hAnsi="Arial" w:cs="Arial"/>
          <w:sz w:val="24"/>
          <w:szCs w:val="24"/>
        </w:rPr>
        <w:t>n</w:t>
      </w:r>
      <w:r w:rsidR="009C00C2">
        <w:rPr>
          <w:rFonts w:ascii="Arial" w:hAnsi="Arial" w:cs="Arial"/>
          <w:sz w:val="24"/>
          <w:szCs w:val="24"/>
        </w:rPr>
        <w:t>et type/</w:t>
      </w:r>
      <w:r w:rsidR="004A291A">
        <w:rPr>
          <w:rFonts w:ascii="Arial" w:hAnsi="Arial" w:cs="Arial"/>
          <w:sz w:val="24"/>
          <w:szCs w:val="24"/>
        </w:rPr>
        <w:t xml:space="preserve">investigator/location was recorded to reflect </w:t>
      </w:r>
      <w:r w:rsidR="00F65700">
        <w:rPr>
          <w:rFonts w:ascii="Arial" w:hAnsi="Arial" w:cs="Arial"/>
          <w:sz w:val="24"/>
          <w:szCs w:val="24"/>
        </w:rPr>
        <w:t xml:space="preserve">the </w:t>
      </w:r>
      <w:r w:rsidR="004A291A">
        <w:rPr>
          <w:rFonts w:ascii="Arial" w:hAnsi="Arial" w:cs="Arial"/>
          <w:sz w:val="24"/>
          <w:szCs w:val="24"/>
        </w:rPr>
        <w:t>diversity of approaches among investigators.</w:t>
      </w:r>
    </w:p>
    <w:p w14:paraId="743A5D6E" w14:textId="77777777" w:rsidR="00F315A2" w:rsidRPr="00FC7067" w:rsidRDefault="00F315A2" w:rsidP="00DD5488">
      <w:pPr>
        <w:spacing w:after="0" w:line="240" w:lineRule="auto"/>
        <w:rPr>
          <w:rFonts w:ascii="Arial" w:hAnsi="Arial" w:cs="Arial"/>
          <w:sz w:val="24"/>
          <w:szCs w:val="24"/>
        </w:rPr>
      </w:pPr>
    </w:p>
    <w:tbl>
      <w:tblPr>
        <w:tblW w:w="13050" w:type="dxa"/>
        <w:tblLook w:val="04A0" w:firstRow="1" w:lastRow="0" w:firstColumn="1" w:lastColumn="0" w:noHBand="0" w:noVBand="1"/>
      </w:tblPr>
      <w:tblGrid>
        <w:gridCol w:w="1890"/>
        <w:gridCol w:w="1170"/>
        <w:gridCol w:w="1170"/>
        <w:gridCol w:w="1170"/>
        <w:gridCol w:w="1260"/>
        <w:gridCol w:w="3195"/>
        <w:gridCol w:w="3195"/>
      </w:tblGrid>
      <w:tr w:rsidR="00F65700" w:rsidRPr="00F315A2" w14:paraId="6F363F73" w14:textId="77777777" w:rsidTr="00F65700">
        <w:trPr>
          <w:trHeight w:val="480"/>
        </w:trPr>
        <w:tc>
          <w:tcPr>
            <w:tcW w:w="1890" w:type="dxa"/>
            <w:tcBorders>
              <w:top w:val="single" w:sz="8" w:space="0" w:color="000000"/>
              <w:left w:val="nil"/>
              <w:bottom w:val="single" w:sz="8" w:space="0" w:color="auto"/>
              <w:right w:val="nil"/>
            </w:tcBorders>
            <w:shd w:val="clear" w:color="auto" w:fill="auto"/>
            <w:vAlign w:val="center"/>
            <w:hideMark/>
          </w:tcPr>
          <w:p w14:paraId="755A63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type</w:t>
            </w:r>
          </w:p>
        </w:tc>
        <w:tc>
          <w:tcPr>
            <w:tcW w:w="1170" w:type="dxa"/>
            <w:tcBorders>
              <w:top w:val="single" w:sz="8" w:space="0" w:color="000000"/>
              <w:left w:val="nil"/>
              <w:bottom w:val="single" w:sz="8" w:space="0" w:color="auto"/>
              <w:right w:val="nil"/>
            </w:tcBorders>
            <w:shd w:val="clear" w:color="auto" w:fill="auto"/>
            <w:vAlign w:val="center"/>
            <w:hideMark/>
          </w:tcPr>
          <w:p w14:paraId="279F5EC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mouth size (m)</w:t>
            </w:r>
          </w:p>
        </w:tc>
        <w:tc>
          <w:tcPr>
            <w:tcW w:w="1170" w:type="dxa"/>
            <w:tcBorders>
              <w:top w:val="single" w:sz="8" w:space="0" w:color="000000"/>
              <w:left w:val="nil"/>
              <w:bottom w:val="single" w:sz="8" w:space="0" w:color="auto"/>
              <w:right w:val="nil"/>
            </w:tcBorders>
            <w:shd w:val="clear" w:color="auto" w:fill="auto"/>
            <w:vAlign w:val="center"/>
            <w:hideMark/>
          </w:tcPr>
          <w:p w14:paraId="2802E2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length (m)</w:t>
            </w:r>
          </w:p>
        </w:tc>
        <w:tc>
          <w:tcPr>
            <w:tcW w:w="1170" w:type="dxa"/>
            <w:tcBorders>
              <w:top w:val="single" w:sz="8" w:space="0" w:color="000000"/>
              <w:left w:val="nil"/>
              <w:bottom w:val="single" w:sz="8" w:space="0" w:color="auto"/>
              <w:right w:val="nil"/>
            </w:tcBorders>
            <w:shd w:val="clear" w:color="auto" w:fill="auto"/>
            <w:vAlign w:val="center"/>
            <w:hideMark/>
          </w:tcPr>
          <w:p w14:paraId="11B2D1D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Mesh size (mm)</w:t>
            </w:r>
          </w:p>
        </w:tc>
        <w:tc>
          <w:tcPr>
            <w:tcW w:w="1260" w:type="dxa"/>
            <w:tcBorders>
              <w:top w:val="single" w:sz="8" w:space="0" w:color="000000"/>
              <w:left w:val="nil"/>
              <w:bottom w:val="single" w:sz="8" w:space="0" w:color="auto"/>
              <w:right w:val="nil"/>
            </w:tcBorders>
            <w:shd w:val="clear" w:color="auto" w:fill="auto"/>
            <w:vAlign w:val="center"/>
            <w:hideMark/>
          </w:tcPr>
          <w:p w14:paraId="142A01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Tow speed (m/s)</w:t>
            </w:r>
          </w:p>
        </w:tc>
        <w:tc>
          <w:tcPr>
            <w:tcW w:w="3195" w:type="dxa"/>
            <w:tcBorders>
              <w:top w:val="single" w:sz="8" w:space="0" w:color="000000"/>
              <w:left w:val="nil"/>
              <w:bottom w:val="single" w:sz="8" w:space="0" w:color="auto"/>
              <w:right w:val="nil"/>
            </w:tcBorders>
            <w:shd w:val="clear" w:color="auto" w:fill="auto"/>
            <w:vAlign w:val="center"/>
            <w:hideMark/>
          </w:tcPr>
          <w:p w14:paraId="2A865D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Reported by</w:t>
            </w:r>
          </w:p>
        </w:tc>
        <w:tc>
          <w:tcPr>
            <w:tcW w:w="3195" w:type="dxa"/>
            <w:tcBorders>
              <w:top w:val="single" w:sz="8" w:space="0" w:color="000000"/>
              <w:left w:val="nil"/>
              <w:bottom w:val="single" w:sz="8" w:space="0" w:color="auto"/>
              <w:right w:val="nil"/>
            </w:tcBorders>
            <w:shd w:val="clear" w:color="auto" w:fill="auto"/>
            <w:vAlign w:val="center"/>
            <w:hideMark/>
          </w:tcPr>
          <w:p w14:paraId="7FBA6DA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Location</w:t>
            </w:r>
          </w:p>
        </w:tc>
      </w:tr>
      <w:tr w:rsidR="00F65700" w:rsidRPr="00F315A2" w14:paraId="15DA8E20" w14:textId="77777777" w:rsidTr="00F65700">
        <w:trPr>
          <w:trHeight w:val="264"/>
        </w:trPr>
        <w:tc>
          <w:tcPr>
            <w:tcW w:w="1890" w:type="dxa"/>
            <w:tcBorders>
              <w:top w:val="nil"/>
              <w:left w:val="nil"/>
              <w:bottom w:val="nil"/>
              <w:right w:val="nil"/>
            </w:tcBorders>
            <w:shd w:val="clear" w:color="auto" w:fill="auto"/>
            <w:vAlign w:val="center"/>
            <w:hideMark/>
          </w:tcPr>
          <w:p w14:paraId="0F2D1E02" w14:textId="483B2D4B"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50E4F6B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7AD88E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0D0AFA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40EF47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68F2034"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Shea</w:t>
            </w:r>
            <w:proofErr w:type="spellEnd"/>
            <w:r w:rsidRPr="00F315A2">
              <w:rPr>
                <w:rFonts w:ascii="Arial" w:eastAsia="Times New Roman" w:hAnsi="Arial" w:cs="Arial"/>
                <w:color w:val="000000"/>
                <w:sz w:val="20"/>
                <w:szCs w:val="20"/>
              </w:rPr>
              <w:t xml:space="preserve"> and </w:t>
            </w:r>
            <w:proofErr w:type="spellStart"/>
            <w:r w:rsidRPr="00F315A2">
              <w:rPr>
                <w:rFonts w:ascii="Arial" w:eastAsia="Times New Roman" w:hAnsi="Arial" w:cs="Arial"/>
                <w:color w:val="000000"/>
                <w:sz w:val="20"/>
                <w:szCs w:val="20"/>
              </w:rPr>
              <w:t>Makarewicz</w:t>
            </w:r>
            <w:proofErr w:type="spellEnd"/>
            <w:r w:rsidRPr="00F315A2">
              <w:rPr>
                <w:rFonts w:ascii="Arial" w:eastAsia="Times New Roman" w:hAnsi="Arial" w:cs="Arial"/>
                <w:color w:val="000000"/>
                <w:sz w:val="20"/>
                <w:szCs w:val="20"/>
              </w:rPr>
              <w:t xml:space="preserve"> (1989)</w:t>
            </w:r>
          </w:p>
        </w:tc>
        <w:tc>
          <w:tcPr>
            <w:tcW w:w="3195" w:type="dxa"/>
            <w:tcBorders>
              <w:top w:val="nil"/>
              <w:left w:val="nil"/>
              <w:bottom w:val="nil"/>
              <w:right w:val="nil"/>
            </w:tcBorders>
            <w:shd w:val="clear" w:color="auto" w:fill="auto"/>
            <w:vAlign w:val="center"/>
            <w:hideMark/>
          </w:tcPr>
          <w:p w14:paraId="2BD32C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068CEC4" w14:textId="77777777" w:rsidTr="00F65700">
        <w:trPr>
          <w:trHeight w:val="264"/>
        </w:trPr>
        <w:tc>
          <w:tcPr>
            <w:tcW w:w="1890" w:type="dxa"/>
            <w:tcBorders>
              <w:top w:val="nil"/>
              <w:left w:val="nil"/>
              <w:bottom w:val="nil"/>
              <w:right w:val="nil"/>
            </w:tcBorders>
            <w:shd w:val="clear" w:color="auto" w:fill="auto"/>
            <w:vAlign w:val="center"/>
            <w:hideMark/>
          </w:tcPr>
          <w:p w14:paraId="7C8B298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01C614D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7193C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E335C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0.202</w:t>
            </w:r>
          </w:p>
        </w:tc>
        <w:tc>
          <w:tcPr>
            <w:tcW w:w="1260" w:type="dxa"/>
            <w:tcBorders>
              <w:top w:val="nil"/>
              <w:left w:val="nil"/>
              <w:bottom w:val="nil"/>
              <w:right w:val="nil"/>
            </w:tcBorders>
            <w:shd w:val="clear" w:color="auto" w:fill="auto"/>
            <w:vAlign w:val="center"/>
            <w:hideMark/>
          </w:tcPr>
          <w:p w14:paraId="636A2B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15B80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Richards et al. (1991)</w:t>
            </w:r>
          </w:p>
        </w:tc>
        <w:tc>
          <w:tcPr>
            <w:tcW w:w="3195" w:type="dxa"/>
            <w:tcBorders>
              <w:top w:val="nil"/>
              <w:left w:val="nil"/>
              <w:bottom w:val="nil"/>
              <w:right w:val="nil"/>
            </w:tcBorders>
            <w:shd w:val="clear" w:color="auto" w:fill="auto"/>
            <w:vAlign w:val="center"/>
            <w:hideMark/>
          </w:tcPr>
          <w:p w14:paraId="0B41F5C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33A8761D" w14:textId="77777777" w:rsidTr="00F65700">
        <w:trPr>
          <w:trHeight w:val="264"/>
        </w:trPr>
        <w:tc>
          <w:tcPr>
            <w:tcW w:w="1890" w:type="dxa"/>
            <w:tcBorders>
              <w:top w:val="nil"/>
              <w:left w:val="nil"/>
              <w:bottom w:val="nil"/>
              <w:right w:val="nil"/>
            </w:tcBorders>
            <w:shd w:val="clear" w:color="auto" w:fill="auto"/>
            <w:vAlign w:val="center"/>
            <w:hideMark/>
          </w:tcPr>
          <w:p w14:paraId="4FD0DD4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1AC6408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2A6E2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74BFF5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598FD1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D6B9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Morgan (1980)</w:t>
            </w:r>
          </w:p>
        </w:tc>
        <w:tc>
          <w:tcPr>
            <w:tcW w:w="3195" w:type="dxa"/>
            <w:tcBorders>
              <w:top w:val="nil"/>
              <w:left w:val="nil"/>
              <w:bottom w:val="nil"/>
              <w:right w:val="nil"/>
            </w:tcBorders>
            <w:shd w:val="clear" w:color="auto" w:fill="auto"/>
            <w:vAlign w:val="center"/>
            <w:hideMark/>
          </w:tcPr>
          <w:p w14:paraId="22FC90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4C7666EA" w14:textId="77777777" w:rsidTr="00F65700">
        <w:trPr>
          <w:trHeight w:val="264"/>
        </w:trPr>
        <w:tc>
          <w:tcPr>
            <w:tcW w:w="1890" w:type="dxa"/>
            <w:tcBorders>
              <w:top w:val="nil"/>
              <w:left w:val="nil"/>
              <w:bottom w:val="nil"/>
              <w:right w:val="nil"/>
            </w:tcBorders>
            <w:shd w:val="clear" w:color="auto" w:fill="auto"/>
            <w:vAlign w:val="center"/>
            <w:hideMark/>
          </w:tcPr>
          <w:p w14:paraId="60C7F4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1FBB4A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04E68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B1C02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0.130</w:t>
            </w:r>
          </w:p>
        </w:tc>
        <w:tc>
          <w:tcPr>
            <w:tcW w:w="1260" w:type="dxa"/>
            <w:tcBorders>
              <w:top w:val="nil"/>
              <w:left w:val="nil"/>
              <w:bottom w:val="nil"/>
              <w:right w:val="nil"/>
            </w:tcBorders>
            <w:shd w:val="clear" w:color="auto" w:fill="auto"/>
            <w:vAlign w:val="center"/>
            <w:hideMark/>
          </w:tcPr>
          <w:p w14:paraId="3C8A37A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D86CE9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57AFB8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F4718E2" w14:textId="77777777" w:rsidTr="00F65700">
        <w:trPr>
          <w:trHeight w:val="264"/>
        </w:trPr>
        <w:tc>
          <w:tcPr>
            <w:tcW w:w="1890" w:type="dxa"/>
            <w:tcBorders>
              <w:top w:val="nil"/>
              <w:left w:val="nil"/>
              <w:bottom w:val="nil"/>
              <w:right w:val="nil"/>
            </w:tcBorders>
            <w:shd w:val="clear" w:color="auto" w:fill="auto"/>
            <w:vAlign w:val="center"/>
            <w:hideMark/>
          </w:tcPr>
          <w:p w14:paraId="7556F2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23AF78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DBC0D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2514F5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0.300</w:t>
            </w:r>
          </w:p>
        </w:tc>
        <w:tc>
          <w:tcPr>
            <w:tcW w:w="1260" w:type="dxa"/>
            <w:tcBorders>
              <w:top w:val="nil"/>
              <w:left w:val="nil"/>
              <w:bottom w:val="nil"/>
              <w:right w:val="nil"/>
            </w:tcBorders>
            <w:shd w:val="clear" w:color="auto" w:fill="auto"/>
            <w:vAlign w:val="center"/>
            <w:hideMark/>
          </w:tcPr>
          <w:p w14:paraId="145E4D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0C169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170447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8DCF89C" w14:textId="77777777" w:rsidTr="00F65700">
        <w:trPr>
          <w:trHeight w:val="264"/>
        </w:trPr>
        <w:tc>
          <w:tcPr>
            <w:tcW w:w="1890" w:type="dxa"/>
            <w:tcBorders>
              <w:top w:val="nil"/>
              <w:left w:val="nil"/>
              <w:bottom w:val="nil"/>
              <w:right w:val="nil"/>
            </w:tcBorders>
            <w:shd w:val="clear" w:color="auto" w:fill="auto"/>
            <w:vAlign w:val="center"/>
            <w:hideMark/>
          </w:tcPr>
          <w:p w14:paraId="25925E9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B43D0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3942C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7AF7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6759F6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696FF05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Rudstam</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06649BA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20193A6" w14:textId="77777777" w:rsidTr="00F65700">
        <w:trPr>
          <w:trHeight w:val="264"/>
        </w:trPr>
        <w:tc>
          <w:tcPr>
            <w:tcW w:w="1890" w:type="dxa"/>
            <w:tcBorders>
              <w:top w:val="nil"/>
              <w:left w:val="nil"/>
              <w:bottom w:val="nil"/>
              <w:right w:val="nil"/>
            </w:tcBorders>
            <w:shd w:val="clear" w:color="auto" w:fill="auto"/>
            <w:vAlign w:val="center"/>
            <w:hideMark/>
          </w:tcPr>
          <w:p w14:paraId="703A3D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055481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5FCD1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EFF07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38BE63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096BC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Næsje</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3378730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17323816" w14:textId="77777777" w:rsidTr="00F65700">
        <w:trPr>
          <w:trHeight w:val="264"/>
        </w:trPr>
        <w:tc>
          <w:tcPr>
            <w:tcW w:w="1890" w:type="dxa"/>
            <w:tcBorders>
              <w:top w:val="nil"/>
              <w:left w:val="nil"/>
              <w:bottom w:val="nil"/>
              <w:right w:val="nil"/>
            </w:tcBorders>
            <w:shd w:val="clear" w:color="auto" w:fill="auto"/>
            <w:vAlign w:val="center"/>
            <w:hideMark/>
          </w:tcPr>
          <w:p w14:paraId="118A0B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7F5FE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33E8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00D480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189150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9CBC5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Spencer et al. (1999)</w:t>
            </w:r>
          </w:p>
        </w:tc>
        <w:tc>
          <w:tcPr>
            <w:tcW w:w="3195" w:type="dxa"/>
            <w:tcBorders>
              <w:top w:val="nil"/>
              <w:left w:val="nil"/>
              <w:bottom w:val="nil"/>
              <w:right w:val="nil"/>
            </w:tcBorders>
            <w:shd w:val="clear" w:color="auto" w:fill="auto"/>
            <w:vAlign w:val="center"/>
            <w:hideMark/>
          </w:tcPr>
          <w:p w14:paraId="39547CEE" w14:textId="6C50D8D1" w:rsidR="00F65700" w:rsidRPr="00F315A2" w:rsidRDefault="00F65700" w:rsidP="00F315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Flathead Lake, MT</w:t>
            </w:r>
          </w:p>
        </w:tc>
      </w:tr>
      <w:tr w:rsidR="00F65700" w:rsidRPr="00F315A2" w14:paraId="5E5840AF" w14:textId="77777777" w:rsidTr="00F65700">
        <w:trPr>
          <w:trHeight w:val="264"/>
        </w:trPr>
        <w:tc>
          <w:tcPr>
            <w:tcW w:w="1890" w:type="dxa"/>
            <w:tcBorders>
              <w:top w:val="nil"/>
              <w:left w:val="nil"/>
              <w:bottom w:val="nil"/>
              <w:right w:val="nil"/>
            </w:tcBorders>
            <w:shd w:val="clear" w:color="auto" w:fill="auto"/>
            <w:vAlign w:val="center"/>
            <w:hideMark/>
          </w:tcPr>
          <w:p w14:paraId="7C9E6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39F50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71DEEE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06215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1DF29F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FDD8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Griffiths 2007</w:t>
            </w:r>
          </w:p>
        </w:tc>
        <w:tc>
          <w:tcPr>
            <w:tcW w:w="3195" w:type="dxa"/>
            <w:tcBorders>
              <w:top w:val="nil"/>
              <w:left w:val="nil"/>
              <w:bottom w:val="nil"/>
              <w:right w:val="nil"/>
            </w:tcBorders>
            <w:shd w:val="clear" w:color="auto" w:fill="auto"/>
            <w:vAlign w:val="center"/>
            <w:hideMark/>
          </w:tcPr>
          <w:p w14:paraId="706BB1E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Lough </w:t>
            </w:r>
            <w:proofErr w:type="spellStart"/>
            <w:r w:rsidRPr="00F315A2">
              <w:rPr>
                <w:rFonts w:ascii="Arial" w:eastAsia="Times New Roman" w:hAnsi="Arial" w:cs="Arial"/>
                <w:color w:val="000000"/>
                <w:sz w:val="20"/>
                <w:szCs w:val="20"/>
              </w:rPr>
              <w:t>Neagh</w:t>
            </w:r>
            <w:proofErr w:type="spellEnd"/>
            <w:r w:rsidRPr="00F315A2">
              <w:rPr>
                <w:rFonts w:ascii="Arial" w:eastAsia="Times New Roman" w:hAnsi="Arial" w:cs="Arial"/>
                <w:color w:val="000000"/>
                <w:sz w:val="20"/>
                <w:szCs w:val="20"/>
              </w:rPr>
              <w:t>, Northern Ireland</w:t>
            </w:r>
          </w:p>
        </w:tc>
      </w:tr>
      <w:tr w:rsidR="00F65700" w:rsidRPr="00F315A2" w14:paraId="7BE8D7E3" w14:textId="77777777" w:rsidTr="00F65700">
        <w:trPr>
          <w:trHeight w:val="264"/>
        </w:trPr>
        <w:tc>
          <w:tcPr>
            <w:tcW w:w="1890" w:type="dxa"/>
            <w:tcBorders>
              <w:top w:val="nil"/>
              <w:left w:val="nil"/>
              <w:bottom w:val="nil"/>
              <w:right w:val="nil"/>
            </w:tcBorders>
            <w:shd w:val="clear" w:color="auto" w:fill="auto"/>
            <w:vAlign w:val="center"/>
            <w:hideMark/>
          </w:tcPr>
          <w:p w14:paraId="7AB66B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33CF2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w:t>
            </w:r>
          </w:p>
        </w:tc>
        <w:tc>
          <w:tcPr>
            <w:tcW w:w="1170" w:type="dxa"/>
            <w:tcBorders>
              <w:top w:val="nil"/>
              <w:left w:val="nil"/>
              <w:bottom w:val="nil"/>
              <w:right w:val="nil"/>
            </w:tcBorders>
            <w:shd w:val="clear" w:color="auto" w:fill="auto"/>
            <w:vAlign w:val="center"/>
            <w:hideMark/>
          </w:tcPr>
          <w:p w14:paraId="141ED6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1.4</w:t>
            </w:r>
          </w:p>
        </w:tc>
        <w:tc>
          <w:tcPr>
            <w:tcW w:w="1170" w:type="dxa"/>
            <w:tcBorders>
              <w:top w:val="nil"/>
              <w:left w:val="nil"/>
              <w:bottom w:val="nil"/>
              <w:right w:val="nil"/>
            </w:tcBorders>
            <w:shd w:val="clear" w:color="auto" w:fill="auto"/>
            <w:vAlign w:val="center"/>
            <w:hideMark/>
          </w:tcPr>
          <w:p w14:paraId="7E114D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0.150</w:t>
            </w:r>
          </w:p>
        </w:tc>
        <w:tc>
          <w:tcPr>
            <w:tcW w:w="1260" w:type="dxa"/>
            <w:tcBorders>
              <w:top w:val="nil"/>
              <w:left w:val="nil"/>
              <w:bottom w:val="nil"/>
              <w:right w:val="nil"/>
            </w:tcBorders>
            <w:shd w:val="clear" w:color="auto" w:fill="auto"/>
            <w:vAlign w:val="center"/>
            <w:hideMark/>
          </w:tcPr>
          <w:p w14:paraId="78C995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3195" w:type="dxa"/>
            <w:tcBorders>
              <w:top w:val="nil"/>
              <w:left w:val="nil"/>
              <w:bottom w:val="nil"/>
              <w:right w:val="nil"/>
            </w:tcBorders>
            <w:shd w:val="clear" w:color="auto" w:fill="auto"/>
            <w:vAlign w:val="center"/>
            <w:hideMark/>
          </w:tcPr>
          <w:p w14:paraId="687C227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Scharf</w:t>
            </w:r>
            <w:proofErr w:type="spellEnd"/>
            <w:r w:rsidRPr="00F315A2">
              <w:rPr>
                <w:rFonts w:ascii="Arial" w:eastAsia="Times New Roman" w:hAnsi="Arial" w:cs="Arial"/>
                <w:color w:val="000000"/>
                <w:sz w:val="20"/>
                <w:szCs w:val="20"/>
              </w:rPr>
              <w:t xml:space="preserve"> and </w:t>
            </w:r>
            <w:proofErr w:type="spellStart"/>
            <w:r w:rsidRPr="00F315A2">
              <w:rPr>
                <w:rFonts w:ascii="Arial" w:eastAsia="Times New Roman" w:hAnsi="Arial" w:cs="Arial"/>
                <w:color w:val="000000"/>
                <w:sz w:val="20"/>
                <w:szCs w:val="20"/>
              </w:rPr>
              <w:t>Koschel</w:t>
            </w:r>
            <w:proofErr w:type="spellEnd"/>
            <w:r w:rsidRPr="00F315A2">
              <w:rPr>
                <w:rFonts w:ascii="Arial" w:eastAsia="Times New Roman" w:hAnsi="Arial" w:cs="Arial"/>
                <w:color w:val="000000"/>
                <w:sz w:val="20"/>
                <w:szCs w:val="20"/>
              </w:rPr>
              <w:t xml:space="preserve"> (2004)</w:t>
            </w:r>
          </w:p>
        </w:tc>
        <w:tc>
          <w:tcPr>
            <w:tcW w:w="3195" w:type="dxa"/>
            <w:tcBorders>
              <w:top w:val="nil"/>
              <w:left w:val="nil"/>
              <w:bottom w:val="nil"/>
              <w:right w:val="nil"/>
            </w:tcBorders>
            <w:shd w:val="clear" w:color="auto" w:fill="auto"/>
            <w:vAlign w:val="center"/>
            <w:hideMark/>
          </w:tcPr>
          <w:p w14:paraId="7D42D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Feldberg Lake District, Germany</w:t>
            </w:r>
          </w:p>
        </w:tc>
      </w:tr>
      <w:tr w:rsidR="00F65700" w:rsidRPr="00F315A2" w14:paraId="220A693A" w14:textId="77777777" w:rsidTr="00F65700">
        <w:trPr>
          <w:trHeight w:val="324"/>
        </w:trPr>
        <w:tc>
          <w:tcPr>
            <w:tcW w:w="1890" w:type="dxa"/>
            <w:tcBorders>
              <w:top w:val="nil"/>
              <w:left w:val="nil"/>
              <w:bottom w:val="nil"/>
              <w:right w:val="nil"/>
            </w:tcBorders>
            <w:shd w:val="clear" w:color="auto" w:fill="auto"/>
            <w:vAlign w:val="center"/>
            <w:hideMark/>
          </w:tcPr>
          <w:p w14:paraId="2EAF26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58C9B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0.41</w:t>
            </w:r>
          </w:p>
        </w:tc>
        <w:tc>
          <w:tcPr>
            <w:tcW w:w="1170" w:type="dxa"/>
            <w:tcBorders>
              <w:top w:val="nil"/>
              <w:left w:val="nil"/>
              <w:bottom w:val="nil"/>
              <w:right w:val="nil"/>
            </w:tcBorders>
            <w:shd w:val="clear" w:color="auto" w:fill="auto"/>
            <w:vAlign w:val="center"/>
            <w:hideMark/>
          </w:tcPr>
          <w:p w14:paraId="393E655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9C387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D2CC7D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FA45E9"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2158E3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166D0ECD" w14:textId="77777777" w:rsidTr="00F65700">
        <w:trPr>
          <w:trHeight w:val="264"/>
        </w:trPr>
        <w:tc>
          <w:tcPr>
            <w:tcW w:w="1890" w:type="dxa"/>
            <w:tcBorders>
              <w:top w:val="nil"/>
              <w:left w:val="nil"/>
              <w:bottom w:val="nil"/>
              <w:right w:val="nil"/>
            </w:tcBorders>
            <w:shd w:val="clear" w:color="auto" w:fill="auto"/>
            <w:vAlign w:val="center"/>
            <w:hideMark/>
          </w:tcPr>
          <w:p w14:paraId="04739C2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23971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0.84</w:t>
            </w:r>
          </w:p>
        </w:tc>
        <w:tc>
          <w:tcPr>
            <w:tcW w:w="1170" w:type="dxa"/>
            <w:tcBorders>
              <w:top w:val="nil"/>
              <w:left w:val="nil"/>
              <w:bottom w:val="nil"/>
              <w:right w:val="nil"/>
            </w:tcBorders>
            <w:shd w:val="clear" w:color="auto" w:fill="auto"/>
            <w:vAlign w:val="center"/>
            <w:hideMark/>
          </w:tcPr>
          <w:p w14:paraId="50C27C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035FD9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24F91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18DEC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3CB35D3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5F53BE50" w14:textId="77777777" w:rsidTr="00F65700">
        <w:trPr>
          <w:trHeight w:val="264"/>
        </w:trPr>
        <w:tc>
          <w:tcPr>
            <w:tcW w:w="1890" w:type="dxa"/>
            <w:tcBorders>
              <w:top w:val="nil"/>
              <w:left w:val="nil"/>
              <w:bottom w:val="nil"/>
              <w:right w:val="nil"/>
            </w:tcBorders>
            <w:shd w:val="clear" w:color="auto" w:fill="auto"/>
            <w:vAlign w:val="center"/>
            <w:hideMark/>
          </w:tcPr>
          <w:p w14:paraId="70DD80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C8A1C0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9630E7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482DD84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0.183</w:t>
            </w:r>
          </w:p>
        </w:tc>
        <w:tc>
          <w:tcPr>
            <w:tcW w:w="1260" w:type="dxa"/>
            <w:tcBorders>
              <w:top w:val="nil"/>
              <w:left w:val="nil"/>
              <w:bottom w:val="nil"/>
              <w:right w:val="nil"/>
            </w:tcBorders>
            <w:shd w:val="clear" w:color="auto" w:fill="auto"/>
            <w:vAlign w:val="center"/>
            <w:hideMark/>
          </w:tcPr>
          <w:p w14:paraId="21CFA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74E7B83"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Liljendahl-Nurminen</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58E524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Hiidenvesi</w:t>
            </w:r>
            <w:proofErr w:type="spellEnd"/>
            <w:r w:rsidRPr="00F315A2">
              <w:rPr>
                <w:rFonts w:ascii="Arial" w:eastAsia="Times New Roman" w:hAnsi="Arial" w:cs="Arial"/>
                <w:color w:val="000000"/>
                <w:sz w:val="20"/>
                <w:szCs w:val="20"/>
              </w:rPr>
              <w:t>, Finland</w:t>
            </w:r>
          </w:p>
        </w:tc>
      </w:tr>
      <w:tr w:rsidR="00F65700" w:rsidRPr="00F315A2" w14:paraId="40BF21EB" w14:textId="77777777" w:rsidTr="00F65700">
        <w:trPr>
          <w:trHeight w:val="264"/>
        </w:trPr>
        <w:tc>
          <w:tcPr>
            <w:tcW w:w="1890" w:type="dxa"/>
            <w:tcBorders>
              <w:top w:val="nil"/>
              <w:left w:val="nil"/>
              <w:bottom w:val="nil"/>
              <w:right w:val="nil"/>
            </w:tcBorders>
            <w:shd w:val="clear" w:color="auto" w:fill="auto"/>
            <w:vAlign w:val="center"/>
            <w:hideMark/>
          </w:tcPr>
          <w:p w14:paraId="2AB8FE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61860E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40495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819402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5BBF89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3195" w:type="dxa"/>
            <w:tcBorders>
              <w:top w:val="nil"/>
              <w:left w:val="nil"/>
              <w:bottom w:val="nil"/>
              <w:right w:val="nil"/>
            </w:tcBorders>
            <w:shd w:val="clear" w:color="auto" w:fill="auto"/>
            <w:vAlign w:val="center"/>
            <w:hideMark/>
          </w:tcPr>
          <w:p w14:paraId="5E16C262"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Ahrenstorff</w:t>
            </w:r>
            <w:proofErr w:type="spellEnd"/>
            <w:r w:rsidRPr="00F315A2">
              <w:rPr>
                <w:rFonts w:ascii="Arial" w:eastAsia="Times New Roman" w:hAnsi="Arial" w:cs="Arial"/>
                <w:color w:val="000000"/>
                <w:sz w:val="20"/>
                <w:szCs w:val="20"/>
              </w:rPr>
              <w:t xml:space="preserve"> et al. 2011</w:t>
            </w:r>
          </w:p>
        </w:tc>
        <w:tc>
          <w:tcPr>
            <w:tcW w:w="3195" w:type="dxa"/>
            <w:tcBorders>
              <w:top w:val="nil"/>
              <w:left w:val="nil"/>
              <w:bottom w:val="nil"/>
              <w:right w:val="nil"/>
            </w:tcBorders>
            <w:shd w:val="clear" w:color="auto" w:fill="auto"/>
            <w:vAlign w:val="center"/>
            <w:hideMark/>
          </w:tcPr>
          <w:p w14:paraId="2A2C10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6DE708DD" w14:textId="77777777" w:rsidTr="00F65700">
        <w:trPr>
          <w:trHeight w:val="264"/>
        </w:trPr>
        <w:tc>
          <w:tcPr>
            <w:tcW w:w="1890" w:type="dxa"/>
            <w:tcBorders>
              <w:top w:val="nil"/>
              <w:left w:val="nil"/>
              <w:bottom w:val="nil"/>
              <w:right w:val="nil"/>
            </w:tcBorders>
            <w:shd w:val="clear" w:color="auto" w:fill="auto"/>
            <w:vAlign w:val="center"/>
            <w:hideMark/>
          </w:tcPr>
          <w:p w14:paraId="7F84F9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B5FE3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189D95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839A4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03C2C2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61A11D1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Ball et al. 2015</w:t>
            </w:r>
          </w:p>
        </w:tc>
        <w:tc>
          <w:tcPr>
            <w:tcW w:w="3195" w:type="dxa"/>
            <w:tcBorders>
              <w:top w:val="nil"/>
              <w:left w:val="nil"/>
              <w:bottom w:val="nil"/>
              <w:right w:val="nil"/>
            </w:tcBorders>
            <w:shd w:val="clear" w:color="auto" w:fill="auto"/>
            <w:vAlign w:val="center"/>
            <w:hideMark/>
          </w:tcPr>
          <w:p w14:paraId="7CE580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Champlain, VT</w:t>
            </w:r>
          </w:p>
        </w:tc>
      </w:tr>
      <w:tr w:rsidR="00F65700" w:rsidRPr="00F315A2" w14:paraId="5A161DCF" w14:textId="77777777" w:rsidTr="00F65700">
        <w:trPr>
          <w:trHeight w:val="264"/>
        </w:trPr>
        <w:tc>
          <w:tcPr>
            <w:tcW w:w="1890" w:type="dxa"/>
            <w:tcBorders>
              <w:top w:val="nil"/>
              <w:left w:val="nil"/>
              <w:bottom w:val="nil"/>
              <w:right w:val="nil"/>
            </w:tcBorders>
            <w:shd w:val="clear" w:color="auto" w:fill="auto"/>
            <w:vAlign w:val="center"/>
            <w:hideMark/>
          </w:tcPr>
          <w:p w14:paraId="534C001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5AD663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0837850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4F836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0.333</w:t>
            </w:r>
          </w:p>
        </w:tc>
        <w:tc>
          <w:tcPr>
            <w:tcW w:w="1260" w:type="dxa"/>
            <w:tcBorders>
              <w:top w:val="nil"/>
              <w:left w:val="nil"/>
              <w:bottom w:val="nil"/>
              <w:right w:val="nil"/>
            </w:tcBorders>
            <w:shd w:val="clear" w:color="auto" w:fill="auto"/>
            <w:vAlign w:val="center"/>
            <w:hideMark/>
          </w:tcPr>
          <w:p w14:paraId="515303C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8C53A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15EF32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1A94C579" w14:textId="77777777" w:rsidTr="00F65700">
        <w:trPr>
          <w:trHeight w:val="264"/>
        </w:trPr>
        <w:tc>
          <w:tcPr>
            <w:tcW w:w="1890" w:type="dxa"/>
            <w:tcBorders>
              <w:top w:val="nil"/>
              <w:left w:val="nil"/>
              <w:bottom w:val="nil"/>
              <w:right w:val="nil"/>
            </w:tcBorders>
            <w:shd w:val="clear" w:color="auto" w:fill="auto"/>
            <w:vAlign w:val="center"/>
            <w:hideMark/>
          </w:tcPr>
          <w:p w14:paraId="1D8272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7C06A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21192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E2C30F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06069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6DCF40C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2F5677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07190B80" w14:textId="77777777" w:rsidTr="00F65700">
        <w:trPr>
          <w:trHeight w:val="264"/>
        </w:trPr>
        <w:tc>
          <w:tcPr>
            <w:tcW w:w="1890" w:type="dxa"/>
            <w:tcBorders>
              <w:top w:val="nil"/>
              <w:left w:val="nil"/>
              <w:bottom w:val="nil"/>
              <w:right w:val="nil"/>
            </w:tcBorders>
            <w:shd w:val="clear" w:color="auto" w:fill="auto"/>
            <w:vAlign w:val="center"/>
            <w:hideMark/>
          </w:tcPr>
          <w:p w14:paraId="58687F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BFFD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1170" w:type="dxa"/>
            <w:tcBorders>
              <w:top w:val="nil"/>
              <w:left w:val="nil"/>
              <w:bottom w:val="nil"/>
              <w:right w:val="nil"/>
            </w:tcBorders>
            <w:shd w:val="clear" w:color="auto" w:fill="auto"/>
            <w:vAlign w:val="center"/>
            <w:hideMark/>
          </w:tcPr>
          <w:p w14:paraId="60C28F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31578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0.800</w:t>
            </w:r>
          </w:p>
        </w:tc>
        <w:tc>
          <w:tcPr>
            <w:tcW w:w="1260" w:type="dxa"/>
            <w:tcBorders>
              <w:top w:val="nil"/>
              <w:left w:val="nil"/>
              <w:bottom w:val="nil"/>
              <w:right w:val="nil"/>
            </w:tcBorders>
            <w:shd w:val="clear" w:color="auto" w:fill="auto"/>
            <w:vAlign w:val="center"/>
            <w:hideMark/>
          </w:tcPr>
          <w:p w14:paraId="09C4A1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577F29F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(1991a)</w:t>
            </w:r>
          </w:p>
        </w:tc>
        <w:tc>
          <w:tcPr>
            <w:tcW w:w="3195" w:type="dxa"/>
            <w:tcBorders>
              <w:top w:val="nil"/>
              <w:left w:val="nil"/>
              <w:bottom w:val="nil"/>
              <w:right w:val="nil"/>
            </w:tcBorders>
            <w:shd w:val="clear" w:color="auto" w:fill="auto"/>
            <w:vAlign w:val="center"/>
            <w:hideMark/>
          </w:tcPr>
          <w:p w14:paraId="44796D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Inland lakes in Ontario, Norway</w:t>
            </w:r>
          </w:p>
        </w:tc>
      </w:tr>
      <w:tr w:rsidR="00F65700" w:rsidRPr="00F315A2" w14:paraId="69D68271" w14:textId="77777777" w:rsidTr="00F65700">
        <w:trPr>
          <w:trHeight w:val="264"/>
        </w:trPr>
        <w:tc>
          <w:tcPr>
            <w:tcW w:w="1890" w:type="dxa"/>
            <w:tcBorders>
              <w:top w:val="nil"/>
              <w:left w:val="nil"/>
              <w:bottom w:val="nil"/>
              <w:right w:val="nil"/>
            </w:tcBorders>
            <w:shd w:val="clear" w:color="auto" w:fill="auto"/>
            <w:vAlign w:val="center"/>
            <w:hideMark/>
          </w:tcPr>
          <w:p w14:paraId="66DAD2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3CAECF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0.73</w:t>
            </w:r>
          </w:p>
        </w:tc>
        <w:tc>
          <w:tcPr>
            <w:tcW w:w="1170" w:type="dxa"/>
            <w:tcBorders>
              <w:top w:val="nil"/>
              <w:left w:val="nil"/>
              <w:bottom w:val="nil"/>
              <w:right w:val="nil"/>
            </w:tcBorders>
            <w:shd w:val="clear" w:color="auto" w:fill="auto"/>
            <w:vAlign w:val="center"/>
            <w:hideMark/>
          </w:tcPr>
          <w:p w14:paraId="4AF12A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2.3</w:t>
            </w:r>
          </w:p>
        </w:tc>
        <w:tc>
          <w:tcPr>
            <w:tcW w:w="1170" w:type="dxa"/>
            <w:tcBorders>
              <w:top w:val="nil"/>
              <w:left w:val="nil"/>
              <w:bottom w:val="nil"/>
              <w:right w:val="nil"/>
            </w:tcBorders>
            <w:shd w:val="clear" w:color="auto" w:fill="auto"/>
            <w:vAlign w:val="center"/>
            <w:hideMark/>
          </w:tcPr>
          <w:p w14:paraId="20F667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7ED7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5D20AEB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Watkins et al. 2015</w:t>
            </w:r>
          </w:p>
        </w:tc>
        <w:tc>
          <w:tcPr>
            <w:tcW w:w="3195" w:type="dxa"/>
            <w:tcBorders>
              <w:top w:val="nil"/>
              <w:left w:val="nil"/>
              <w:bottom w:val="nil"/>
              <w:right w:val="nil"/>
            </w:tcBorders>
            <w:shd w:val="clear" w:color="auto" w:fill="auto"/>
            <w:vAlign w:val="center"/>
            <w:hideMark/>
          </w:tcPr>
          <w:p w14:paraId="49DCCC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44E8CA4A" w14:textId="77777777" w:rsidTr="00F65700">
        <w:trPr>
          <w:trHeight w:val="264"/>
        </w:trPr>
        <w:tc>
          <w:tcPr>
            <w:tcW w:w="1890" w:type="dxa"/>
            <w:tcBorders>
              <w:top w:val="nil"/>
              <w:left w:val="nil"/>
              <w:bottom w:val="nil"/>
              <w:right w:val="nil"/>
            </w:tcBorders>
            <w:shd w:val="clear" w:color="auto" w:fill="auto"/>
            <w:vAlign w:val="center"/>
            <w:hideMark/>
          </w:tcPr>
          <w:p w14:paraId="6557176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592A53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7C17B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5.0</w:t>
            </w:r>
          </w:p>
        </w:tc>
        <w:tc>
          <w:tcPr>
            <w:tcW w:w="1170" w:type="dxa"/>
            <w:tcBorders>
              <w:top w:val="nil"/>
              <w:left w:val="nil"/>
              <w:bottom w:val="nil"/>
              <w:right w:val="nil"/>
            </w:tcBorders>
            <w:shd w:val="clear" w:color="auto" w:fill="auto"/>
            <w:vAlign w:val="center"/>
            <w:hideMark/>
          </w:tcPr>
          <w:p w14:paraId="64BC41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0.285</w:t>
            </w:r>
          </w:p>
        </w:tc>
        <w:tc>
          <w:tcPr>
            <w:tcW w:w="1260" w:type="dxa"/>
            <w:tcBorders>
              <w:top w:val="nil"/>
              <w:left w:val="nil"/>
              <w:bottom w:val="nil"/>
              <w:right w:val="nil"/>
            </w:tcBorders>
            <w:shd w:val="clear" w:color="auto" w:fill="auto"/>
            <w:vAlign w:val="center"/>
            <w:hideMark/>
          </w:tcPr>
          <w:p w14:paraId="252DE9F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6D74AE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Foster and </w:t>
            </w:r>
            <w:proofErr w:type="spellStart"/>
            <w:r w:rsidRPr="00F315A2">
              <w:rPr>
                <w:rFonts w:ascii="Arial" w:eastAsia="Times New Roman" w:hAnsi="Arial" w:cs="Arial"/>
                <w:color w:val="000000"/>
                <w:sz w:val="20"/>
                <w:szCs w:val="20"/>
              </w:rPr>
              <w:t>Sprules</w:t>
            </w:r>
            <w:proofErr w:type="spellEnd"/>
            <w:r w:rsidRPr="00F315A2">
              <w:rPr>
                <w:rFonts w:ascii="Arial" w:eastAsia="Times New Roman" w:hAnsi="Arial" w:cs="Arial"/>
                <w:color w:val="000000"/>
                <w:sz w:val="20"/>
                <w:szCs w:val="20"/>
              </w:rPr>
              <w:t xml:space="preserve"> 2009</w:t>
            </w:r>
          </w:p>
        </w:tc>
        <w:tc>
          <w:tcPr>
            <w:tcW w:w="3195" w:type="dxa"/>
            <w:tcBorders>
              <w:top w:val="nil"/>
              <w:left w:val="nil"/>
              <w:bottom w:val="nil"/>
              <w:right w:val="nil"/>
            </w:tcBorders>
            <w:shd w:val="clear" w:color="auto" w:fill="auto"/>
            <w:vAlign w:val="center"/>
            <w:hideMark/>
          </w:tcPr>
          <w:p w14:paraId="30553A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8 inland lakes, Ontario</w:t>
            </w:r>
          </w:p>
        </w:tc>
      </w:tr>
      <w:tr w:rsidR="00F65700" w:rsidRPr="00F315A2" w14:paraId="796FCC10" w14:textId="77777777" w:rsidTr="00F65700">
        <w:trPr>
          <w:trHeight w:val="264"/>
        </w:trPr>
        <w:tc>
          <w:tcPr>
            <w:tcW w:w="1890" w:type="dxa"/>
            <w:tcBorders>
              <w:top w:val="nil"/>
              <w:left w:val="nil"/>
              <w:bottom w:val="nil"/>
              <w:right w:val="nil"/>
            </w:tcBorders>
            <w:shd w:val="clear" w:color="auto" w:fill="auto"/>
            <w:vAlign w:val="center"/>
            <w:hideMark/>
          </w:tcPr>
          <w:p w14:paraId="31A562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B37A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70654A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8EBEA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0DA294E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136FC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Paterson et al. 2011</w:t>
            </w:r>
          </w:p>
        </w:tc>
        <w:tc>
          <w:tcPr>
            <w:tcW w:w="3195" w:type="dxa"/>
            <w:tcBorders>
              <w:top w:val="nil"/>
              <w:left w:val="nil"/>
              <w:bottom w:val="nil"/>
              <w:right w:val="nil"/>
            </w:tcBorders>
            <w:shd w:val="clear" w:color="auto" w:fill="auto"/>
            <w:vAlign w:val="center"/>
            <w:hideMark/>
          </w:tcPr>
          <w:p w14:paraId="258DBFC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Lakes 373 and 375, Ontario</w:t>
            </w:r>
          </w:p>
        </w:tc>
      </w:tr>
      <w:tr w:rsidR="00F65700" w:rsidRPr="00F315A2" w14:paraId="1016D84B" w14:textId="77777777" w:rsidTr="00F65700">
        <w:trPr>
          <w:trHeight w:val="264"/>
        </w:trPr>
        <w:tc>
          <w:tcPr>
            <w:tcW w:w="1890" w:type="dxa"/>
            <w:tcBorders>
              <w:top w:val="nil"/>
              <w:left w:val="nil"/>
              <w:bottom w:val="nil"/>
              <w:right w:val="nil"/>
            </w:tcBorders>
            <w:shd w:val="clear" w:color="auto" w:fill="auto"/>
            <w:vAlign w:val="center"/>
            <w:hideMark/>
          </w:tcPr>
          <w:p w14:paraId="50F478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DB1364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27BDC5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4BFF4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531F53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73D19A6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Grossnickle</w:t>
            </w:r>
            <w:proofErr w:type="spellEnd"/>
            <w:r w:rsidRPr="00F315A2">
              <w:rPr>
                <w:rFonts w:ascii="Arial" w:eastAsia="Times New Roman" w:hAnsi="Arial" w:cs="Arial"/>
                <w:color w:val="000000"/>
                <w:sz w:val="20"/>
                <w:szCs w:val="20"/>
              </w:rPr>
              <w:t xml:space="preserve"> and Morgan 1979</w:t>
            </w:r>
          </w:p>
        </w:tc>
        <w:tc>
          <w:tcPr>
            <w:tcW w:w="3195" w:type="dxa"/>
            <w:tcBorders>
              <w:top w:val="nil"/>
              <w:left w:val="nil"/>
              <w:bottom w:val="nil"/>
              <w:right w:val="nil"/>
            </w:tcBorders>
            <w:shd w:val="clear" w:color="auto" w:fill="auto"/>
            <w:vAlign w:val="center"/>
            <w:hideMark/>
          </w:tcPr>
          <w:p w14:paraId="4B1E29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40A6223B" w14:textId="77777777" w:rsidTr="00F65700">
        <w:trPr>
          <w:trHeight w:val="264"/>
        </w:trPr>
        <w:tc>
          <w:tcPr>
            <w:tcW w:w="1890" w:type="dxa"/>
            <w:tcBorders>
              <w:top w:val="nil"/>
              <w:left w:val="nil"/>
              <w:bottom w:val="nil"/>
              <w:right w:val="nil"/>
            </w:tcBorders>
            <w:shd w:val="clear" w:color="auto" w:fill="auto"/>
            <w:vAlign w:val="center"/>
            <w:hideMark/>
          </w:tcPr>
          <w:p w14:paraId="57747B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AB0F2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6155C3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24521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21328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BA41A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Madeira et al. (1982)</w:t>
            </w:r>
          </w:p>
        </w:tc>
        <w:tc>
          <w:tcPr>
            <w:tcW w:w="3195" w:type="dxa"/>
            <w:tcBorders>
              <w:top w:val="nil"/>
              <w:left w:val="nil"/>
              <w:bottom w:val="nil"/>
              <w:right w:val="nil"/>
            </w:tcBorders>
            <w:shd w:val="clear" w:color="auto" w:fill="auto"/>
            <w:vAlign w:val="center"/>
            <w:hideMark/>
          </w:tcPr>
          <w:p w14:paraId="51A838E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2BEC374" w14:textId="77777777" w:rsidTr="00F65700">
        <w:trPr>
          <w:trHeight w:val="264"/>
        </w:trPr>
        <w:tc>
          <w:tcPr>
            <w:tcW w:w="1890" w:type="dxa"/>
            <w:tcBorders>
              <w:top w:val="nil"/>
              <w:left w:val="nil"/>
              <w:bottom w:val="nil"/>
              <w:right w:val="nil"/>
            </w:tcBorders>
            <w:shd w:val="clear" w:color="auto" w:fill="auto"/>
            <w:vAlign w:val="center"/>
            <w:hideMark/>
          </w:tcPr>
          <w:p w14:paraId="407BFDD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FC6C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8A0A6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45BE0F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771D5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0.37</w:t>
            </w:r>
          </w:p>
        </w:tc>
        <w:tc>
          <w:tcPr>
            <w:tcW w:w="3195" w:type="dxa"/>
            <w:tcBorders>
              <w:top w:val="nil"/>
              <w:left w:val="nil"/>
              <w:bottom w:val="nil"/>
              <w:right w:val="nil"/>
            </w:tcBorders>
            <w:shd w:val="clear" w:color="auto" w:fill="auto"/>
            <w:vAlign w:val="center"/>
            <w:hideMark/>
          </w:tcPr>
          <w:p w14:paraId="5519D8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Martinez et al. (2010)</w:t>
            </w:r>
          </w:p>
        </w:tc>
        <w:tc>
          <w:tcPr>
            <w:tcW w:w="3195" w:type="dxa"/>
            <w:tcBorders>
              <w:top w:val="nil"/>
              <w:left w:val="nil"/>
              <w:bottom w:val="nil"/>
              <w:right w:val="nil"/>
            </w:tcBorders>
            <w:shd w:val="clear" w:color="auto" w:fill="auto"/>
            <w:vAlign w:val="center"/>
            <w:hideMark/>
          </w:tcPr>
          <w:p w14:paraId="5B8D46D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Colorado reservoirs</w:t>
            </w:r>
          </w:p>
        </w:tc>
      </w:tr>
      <w:tr w:rsidR="00F65700" w:rsidRPr="00F315A2" w14:paraId="6AA2897C" w14:textId="77777777" w:rsidTr="00F65700">
        <w:trPr>
          <w:trHeight w:val="264"/>
        </w:trPr>
        <w:tc>
          <w:tcPr>
            <w:tcW w:w="1890" w:type="dxa"/>
            <w:tcBorders>
              <w:top w:val="nil"/>
              <w:left w:val="nil"/>
              <w:bottom w:val="nil"/>
              <w:right w:val="nil"/>
            </w:tcBorders>
            <w:shd w:val="clear" w:color="auto" w:fill="auto"/>
            <w:vAlign w:val="center"/>
            <w:hideMark/>
          </w:tcPr>
          <w:p w14:paraId="3B5CED1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6FF7A4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1.08</w:t>
            </w:r>
          </w:p>
        </w:tc>
        <w:tc>
          <w:tcPr>
            <w:tcW w:w="1170" w:type="dxa"/>
            <w:tcBorders>
              <w:top w:val="nil"/>
              <w:left w:val="nil"/>
              <w:bottom w:val="nil"/>
              <w:right w:val="nil"/>
            </w:tcBorders>
            <w:shd w:val="clear" w:color="auto" w:fill="auto"/>
            <w:vAlign w:val="center"/>
            <w:hideMark/>
          </w:tcPr>
          <w:p w14:paraId="420376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nil"/>
              <w:left w:val="nil"/>
              <w:bottom w:val="nil"/>
              <w:right w:val="nil"/>
            </w:tcBorders>
            <w:shd w:val="clear" w:color="auto" w:fill="auto"/>
            <w:vAlign w:val="center"/>
            <w:hideMark/>
          </w:tcPr>
          <w:p w14:paraId="19DD2B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0.570</w:t>
            </w:r>
          </w:p>
        </w:tc>
        <w:tc>
          <w:tcPr>
            <w:tcW w:w="1260" w:type="dxa"/>
            <w:tcBorders>
              <w:top w:val="nil"/>
              <w:left w:val="nil"/>
              <w:bottom w:val="nil"/>
              <w:right w:val="nil"/>
            </w:tcBorders>
            <w:shd w:val="clear" w:color="auto" w:fill="auto"/>
            <w:vAlign w:val="center"/>
            <w:hideMark/>
          </w:tcPr>
          <w:p w14:paraId="54ECF9C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23706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Brownell 1970</w:t>
            </w:r>
          </w:p>
        </w:tc>
        <w:tc>
          <w:tcPr>
            <w:tcW w:w="3195" w:type="dxa"/>
            <w:tcBorders>
              <w:top w:val="nil"/>
              <w:left w:val="nil"/>
              <w:bottom w:val="nil"/>
              <w:right w:val="nil"/>
            </w:tcBorders>
            <w:shd w:val="clear" w:color="auto" w:fill="auto"/>
            <w:vAlign w:val="center"/>
            <w:hideMark/>
          </w:tcPr>
          <w:p w14:paraId="340554C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w:t>
            </w:r>
          </w:p>
        </w:tc>
      </w:tr>
      <w:tr w:rsidR="00F65700" w:rsidRPr="00F315A2" w14:paraId="09F22CFF" w14:textId="77777777" w:rsidTr="00F65700">
        <w:trPr>
          <w:trHeight w:val="264"/>
        </w:trPr>
        <w:tc>
          <w:tcPr>
            <w:tcW w:w="1890" w:type="dxa"/>
            <w:tcBorders>
              <w:top w:val="nil"/>
              <w:left w:val="nil"/>
              <w:bottom w:val="nil"/>
              <w:right w:val="nil"/>
            </w:tcBorders>
            <w:shd w:val="clear" w:color="auto" w:fill="auto"/>
            <w:vAlign w:val="center"/>
            <w:hideMark/>
          </w:tcPr>
          <w:p w14:paraId="7881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6E14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A192D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630244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90786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60BAF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Caldwell and Wilhelm 2012</w:t>
            </w:r>
          </w:p>
        </w:tc>
        <w:tc>
          <w:tcPr>
            <w:tcW w:w="3195" w:type="dxa"/>
            <w:tcBorders>
              <w:top w:val="nil"/>
              <w:left w:val="nil"/>
              <w:bottom w:val="nil"/>
              <w:right w:val="nil"/>
            </w:tcBorders>
            <w:shd w:val="clear" w:color="auto" w:fill="auto"/>
            <w:vAlign w:val="center"/>
            <w:hideMark/>
          </w:tcPr>
          <w:p w14:paraId="7EE21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6EBBFC88" w14:textId="77777777" w:rsidTr="00F65700">
        <w:trPr>
          <w:trHeight w:val="264"/>
        </w:trPr>
        <w:tc>
          <w:tcPr>
            <w:tcW w:w="1890" w:type="dxa"/>
            <w:tcBorders>
              <w:top w:val="nil"/>
              <w:left w:val="nil"/>
              <w:bottom w:val="nil"/>
              <w:right w:val="nil"/>
            </w:tcBorders>
            <w:shd w:val="clear" w:color="auto" w:fill="auto"/>
            <w:vAlign w:val="center"/>
            <w:hideMark/>
          </w:tcPr>
          <w:p w14:paraId="2AB4E9A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973D2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B5113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0661BB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84161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4F5172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Gal et al. 1999</w:t>
            </w:r>
          </w:p>
        </w:tc>
        <w:tc>
          <w:tcPr>
            <w:tcW w:w="3195" w:type="dxa"/>
            <w:tcBorders>
              <w:top w:val="nil"/>
              <w:left w:val="nil"/>
              <w:bottom w:val="nil"/>
              <w:right w:val="nil"/>
            </w:tcBorders>
            <w:shd w:val="clear" w:color="auto" w:fill="auto"/>
            <w:vAlign w:val="center"/>
            <w:hideMark/>
          </w:tcPr>
          <w:p w14:paraId="029BC23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 Lake Ontario</w:t>
            </w:r>
          </w:p>
        </w:tc>
      </w:tr>
      <w:tr w:rsidR="00F65700" w:rsidRPr="00F315A2" w14:paraId="5FCA9759" w14:textId="77777777" w:rsidTr="00F65700">
        <w:trPr>
          <w:trHeight w:val="264"/>
        </w:trPr>
        <w:tc>
          <w:tcPr>
            <w:tcW w:w="1890" w:type="dxa"/>
            <w:tcBorders>
              <w:top w:val="nil"/>
              <w:left w:val="nil"/>
              <w:bottom w:val="nil"/>
              <w:right w:val="nil"/>
            </w:tcBorders>
            <w:shd w:val="clear" w:color="auto" w:fill="auto"/>
            <w:vAlign w:val="center"/>
            <w:hideMark/>
          </w:tcPr>
          <w:p w14:paraId="3CD3CD1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46FC3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EADA3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166D31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761241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355BC84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Pothoven</w:t>
            </w:r>
            <w:proofErr w:type="spellEnd"/>
            <w:r w:rsidRPr="00F315A2">
              <w:rPr>
                <w:rFonts w:ascii="Arial" w:eastAsia="Times New Roman" w:hAnsi="Arial" w:cs="Arial"/>
                <w:color w:val="000000"/>
                <w:sz w:val="20"/>
                <w:szCs w:val="20"/>
              </w:rPr>
              <w:t xml:space="preserve"> et al. (2010)</w:t>
            </w:r>
          </w:p>
        </w:tc>
        <w:tc>
          <w:tcPr>
            <w:tcW w:w="3195" w:type="dxa"/>
            <w:tcBorders>
              <w:top w:val="nil"/>
              <w:left w:val="nil"/>
              <w:bottom w:val="nil"/>
              <w:right w:val="nil"/>
            </w:tcBorders>
            <w:shd w:val="clear" w:color="auto" w:fill="auto"/>
            <w:vAlign w:val="center"/>
            <w:hideMark/>
          </w:tcPr>
          <w:p w14:paraId="1D1EE66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9A9D226" w14:textId="77777777" w:rsidTr="00F65700">
        <w:trPr>
          <w:trHeight w:val="264"/>
        </w:trPr>
        <w:tc>
          <w:tcPr>
            <w:tcW w:w="1890" w:type="dxa"/>
            <w:tcBorders>
              <w:top w:val="nil"/>
              <w:left w:val="nil"/>
              <w:bottom w:val="nil"/>
              <w:right w:val="nil"/>
            </w:tcBorders>
            <w:shd w:val="clear" w:color="auto" w:fill="auto"/>
            <w:vAlign w:val="center"/>
            <w:hideMark/>
          </w:tcPr>
          <w:p w14:paraId="7A1D1CA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9E02A8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CC2F0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2F34B2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1.350</w:t>
            </w:r>
          </w:p>
        </w:tc>
        <w:tc>
          <w:tcPr>
            <w:tcW w:w="1260" w:type="dxa"/>
            <w:tcBorders>
              <w:top w:val="nil"/>
              <w:left w:val="nil"/>
              <w:bottom w:val="nil"/>
              <w:right w:val="nil"/>
            </w:tcBorders>
            <w:shd w:val="clear" w:color="auto" w:fill="auto"/>
            <w:vAlign w:val="center"/>
            <w:hideMark/>
          </w:tcPr>
          <w:p w14:paraId="13B390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0.35</w:t>
            </w:r>
          </w:p>
        </w:tc>
        <w:tc>
          <w:tcPr>
            <w:tcW w:w="3195" w:type="dxa"/>
            <w:tcBorders>
              <w:top w:val="nil"/>
              <w:left w:val="nil"/>
              <w:bottom w:val="nil"/>
              <w:right w:val="nil"/>
            </w:tcBorders>
            <w:shd w:val="clear" w:color="auto" w:fill="auto"/>
            <w:vAlign w:val="center"/>
            <w:hideMark/>
          </w:tcPr>
          <w:p w14:paraId="6ABAD2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Rumsey (1985)</w:t>
            </w:r>
          </w:p>
        </w:tc>
        <w:tc>
          <w:tcPr>
            <w:tcW w:w="3195" w:type="dxa"/>
            <w:tcBorders>
              <w:top w:val="nil"/>
              <w:left w:val="nil"/>
              <w:bottom w:val="nil"/>
              <w:right w:val="nil"/>
            </w:tcBorders>
            <w:shd w:val="clear" w:color="auto" w:fill="auto"/>
            <w:vAlign w:val="center"/>
            <w:hideMark/>
          </w:tcPr>
          <w:p w14:paraId="1C1C9AE7" w14:textId="74F56815" w:rsidR="00F65700" w:rsidRPr="00F315A2" w:rsidRDefault="00F65700" w:rsidP="00F65700">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Western M</w:t>
            </w:r>
            <w:r>
              <w:rPr>
                <w:rFonts w:ascii="Arial" w:eastAsia="Times New Roman" w:hAnsi="Arial" w:cs="Arial"/>
                <w:color w:val="000000"/>
                <w:sz w:val="20"/>
                <w:szCs w:val="20"/>
              </w:rPr>
              <w:t xml:space="preserve">T </w:t>
            </w:r>
            <w:r w:rsidRPr="00F315A2">
              <w:rPr>
                <w:rFonts w:ascii="Arial" w:eastAsia="Times New Roman" w:hAnsi="Arial" w:cs="Arial"/>
                <w:color w:val="000000"/>
                <w:sz w:val="20"/>
                <w:szCs w:val="20"/>
              </w:rPr>
              <w:t>lakes</w:t>
            </w:r>
          </w:p>
        </w:tc>
      </w:tr>
      <w:tr w:rsidR="00F65700" w:rsidRPr="00F315A2" w14:paraId="50F471D4" w14:textId="77777777" w:rsidTr="00F65700">
        <w:trPr>
          <w:trHeight w:val="264"/>
        </w:trPr>
        <w:tc>
          <w:tcPr>
            <w:tcW w:w="1890" w:type="dxa"/>
            <w:tcBorders>
              <w:top w:val="nil"/>
              <w:left w:val="nil"/>
              <w:bottom w:val="nil"/>
              <w:right w:val="nil"/>
            </w:tcBorders>
            <w:shd w:val="clear" w:color="auto" w:fill="auto"/>
            <w:vAlign w:val="center"/>
            <w:hideMark/>
          </w:tcPr>
          <w:p w14:paraId="22EFB0D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lastRenderedPageBreak/>
              <w:t>Conical plankton</w:t>
            </w:r>
          </w:p>
        </w:tc>
        <w:tc>
          <w:tcPr>
            <w:tcW w:w="1170" w:type="dxa"/>
            <w:tcBorders>
              <w:top w:val="nil"/>
              <w:left w:val="nil"/>
              <w:bottom w:val="nil"/>
              <w:right w:val="nil"/>
            </w:tcBorders>
            <w:shd w:val="clear" w:color="auto" w:fill="auto"/>
            <w:vAlign w:val="center"/>
            <w:hideMark/>
          </w:tcPr>
          <w:p w14:paraId="60608C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1.50</w:t>
            </w:r>
          </w:p>
        </w:tc>
        <w:tc>
          <w:tcPr>
            <w:tcW w:w="1170" w:type="dxa"/>
            <w:tcBorders>
              <w:top w:val="nil"/>
              <w:left w:val="nil"/>
              <w:bottom w:val="nil"/>
              <w:right w:val="nil"/>
            </w:tcBorders>
            <w:shd w:val="clear" w:color="auto" w:fill="auto"/>
            <w:vAlign w:val="center"/>
            <w:hideMark/>
          </w:tcPr>
          <w:p w14:paraId="72EC04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3667C4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1.050</w:t>
            </w:r>
          </w:p>
        </w:tc>
        <w:tc>
          <w:tcPr>
            <w:tcW w:w="1260" w:type="dxa"/>
            <w:tcBorders>
              <w:top w:val="nil"/>
              <w:left w:val="nil"/>
              <w:bottom w:val="nil"/>
              <w:right w:val="nil"/>
            </w:tcBorders>
            <w:shd w:val="clear" w:color="auto" w:fill="auto"/>
            <w:vAlign w:val="center"/>
            <w:hideMark/>
          </w:tcPr>
          <w:p w14:paraId="6DBA0B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1550779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Bowers and </w:t>
            </w:r>
            <w:proofErr w:type="spellStart"/>
            <w:r w:rsidRPr="00F315A2">
              <w:rPr>
                <w:rFonts w:ascii="Arial" w:eastAsia="Times New Roman" w:hAnsi="Arial" w:cs="Arial"/>
                <w:color w:val="000000"/>
                <w:sz w:val="20"/>
                <w:szCs w:val="20"/>
              </w:rPr>
              <w:t>Vanderploeg</w:t>
            </w:r>
            <w:proofErr w:type="spellEnd"/>
            <w:r w:rsidRPr="00F315A2">
              <w:rPr>
                <w:rFonts w:ascii="Arial" w:eastAsia="Times New Roman" w:hAnsi="Arial" w:cs="Arial"/>
                <w:color w:val="000000"/>
                <w:sz w:val="20"/>
                <w:szCs w:val="20"/>
              </w:rPr>
              <w:t xml:space="preserve"> (1982)</w:t>
            </w:r>
          </w:p>
        </w:tc>
        <w:tc>
          <w:tcPr>
            <w:tcW w:w="3195" w:type="dxa"/>
            <w:tcBorders>
              <w:top w:val="nil"/>
              <w:left w:val="nil"/>
              <w:bottom w:val="nil"/>
              <w:right w:val="nil"/>
            </w:tcBorders>
            <w:shd w:val="clear" w:color="auto" w:fill="auto"/>
            <w:vAlign w:val="center"/>
            <w:hideMark/>
          </w:tcPr>
          <w:p w14:paraId="4B07D36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EA067BD" w14:textId="77777777" w:rsidTr="00F65700">
        <w:trPr>
          <w:trHeight w:val="264"/>
        </w:trPr>
        <w:tc>
          <w:tcPr>
            <w:tcW w:w="1890" w:type="dxa"/>
            <w:tcBorders>
              <w:top w:val="nil"/>
              <w:left w:val="nil"/>
              <w:bottom w:val="nil"/>
              <w:right w:val="nil"/>
            </w:tcBorders>
            <w:shd w:val="clear" w:color="auto" w:fill="auto"/>
            <w:vAlign w:val="center"/>
            <w:hideMark/>
          </w:tcPr>
          <w:p w14:paraId="4CBFB3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“Framed net”</w:t>
            </w:r>
          </w:p>
        </w:tc>
        <w:tc>
          <w:tcPr>
            <w:tcW w:w="1170" w:type="dxa"/>
            <w:tcBorders>
              <w:top w:val="nil"/>
              <w:left w:val="nil"/>
              <w:bottom w:val="nil"/>
              <w:right w:val="nil"/>
            </w:tcBorders>
            <w:shd w:val="clear" w:color="auto" w:fill="auto"/>
            <w:vAlign w:val="center"/>
            <w:hideMark/>
          </w:tcPr>
          <w:p w14:paraId="715E94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47999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7FC945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0.243</w:t>
            </w:r>
          </w:p>
        </w:tc>
        <w:tc>
          <w:tcPr>
            <w:tcW w:w="1260" w:type="dxa"/>
            <w:tcBorders>
              <w:top w:val="nil"/>
              <w:left w:val="nil"/>
              <w:bottom w:val="nil"/>
              <w:right w:val="nil"/>
            </w:tcBorders>
            <w:shd w:val="clear" w:color="auto" w:fill="auto"/>
            <w:vAlign w:val="center"/>
            <w:hideMark/>
          </w:tcPr>
          <w:p w14:paraId="0FD2CE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55B27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McDonald et al. (1990)</w:t>
            </w:r>
          </w:p>
        </w:tc>
        <w:tc>
          <w:tcPr>
            <w:tcW w:w="3195" w:type="dxa"/>
            <w:tcBorders>
              <w:top w:val="nil"/>
              <w:left w:val="nil"/>
              <w:bottom w:val="nil"/>
              <w:right w:val="nil"/>
            </w:tcBorders>
            <w:shd w:val="clear" w:color="auto" w:fill="auto"/>
            <w:vAlign w:val="center"/>
            <w:hideMark/>
          </w:tcPr>
          <w:p w14:paraId="350F314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280DD3F1" w14:textId="77777777" w:rsidTr="00F65700">
        <w:trPr>
          <w:trHeight w:val="264"/>
        </w:trPr>
        <w:tc>
          <w:tcPr>
            <w:tcW w:w="1890" w:type="dxa"/>
            <w:tcBorders>
              <w:top w:val="nil"/>
              <w:left w:val="nil"/>
              <w:bottom w:val="nil"/>
              <w:right w:val="nil"/>
            </w:tcBorders>
            <w:shd w:val="clear" w:color="auto" w:fill="auto"/>
            <w:vAlign w:val="center"/>
            <w:hideMark/>
          </w:tcPr>
          <w:p w14:paraId="2AB8A4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0898842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E12A0E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B3F53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0.505</w:t>
            </w:r>
          </w:p>
        </w:tc>
        <w:tc>
          <w:tcPr>
            <w:tcW w:w="1260" w:type="dxa"/>
            <w:tcBorders>
              <w:top w:val="nil"/>
              <w:left w:val="nil"/>
              <w:bottom w:val="nil"/>
              <w:right w:val="nil"/>
            </w:tcBorders>
            <w:shd w:val="clear" w:color="auto" w:fill="auto"/>
            <w:vAlign w:val="center"/>
            <w:hideMark/>
          </w:tcPr>
          <w:p w14:paraId="11D23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9CBB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Carpenter et al. 1974</w:t>
            </w:r>
          </w:p>
        </w:tc>
        <w:tc>
          <w:tcPr>
            <w:tcW w:w="3195" w:type="dxa"/>
            <w:tcBorders>
              <w:top w:val="nil"/>
              <w:left w:val="nil"/>
              <w:bottom w:val="nil"/>
              <w:right w:val="nil"/>
            </w:tcBorders>
            <w:shd w:val="clear" w:color="auto" w:fill="auto"/>
            <w:vAlign w:val="center"/>
            <w:hideMark/>
          </w:tcPr>
          <w:p w14:paraId="1CDF6F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Laurentian Great Lakes</w:t>
            </w:r>
          </w:p>
        </w:tc>
      </w:tr>
      <w:tr w:rsidR="00F65700" w:rsidRPr="00F315A2" w14:paraId="57061F16" w14:textId="77777777" w:rsidTr="00F65700">
        <w:trPr>
          <w:trHeight w:val="264"/>
        </w:trPr>
        <w:tc>
          <w:tcPr>
            <w:tcW w:w="1890" w:type="dxa"/>
            <w:tcBorders>
              <w:top w:val="nil"/>
              <w:left w:val="nil"/>
              <w:bottom w:val="nil"/>
              <w:right w:val="nil"/>
            </w:tcBorders>
            <w:shd w:val="clear" w:color="auto" w:fill="auto"/>
            <w:vAlign w:val="center"/>
            <w:hideMark/>
          </w:tcPr>
          <w:p w14:paraId="35887A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4FDBD16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EFE43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3B69A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5EA83E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761E30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Johannsson</w:t>
            </w:r>
            <w:proofErr w:type="spellEnd"/>
            <w:r w:rsidRPr="00F315A2">
              <w:rPr>
                <w:rFonts w:ascii="Arial" w:eastAsia="Times New Roman" w:hAnsi="Arial" w:cs="Arial"/>
                <w:color w:val="000000"/>
                <w:sz w:val="20"/>
                <w:szCs w:val="20"/>
              </w:rPr>
              <w:t xml:space="preserve"> (1992)</w:t>
            </w:r>
          </w:p>
        </w:tc>
        <w:tc>
          <w:tcPr>
            <w:tcW w:w="3195" w:type="dxa"/>
            <w:tcBorders>
              <w:top w:val="nil"/>
              <w:left w:val="nil"/>
              <w:bottom w:val="nil"/>
              <w:right w:val="nil"/>
            </w:tcBorders>
            <w:shd w:val="clear" w:color="auto" w:fill="auto"/>
            <w:vAlign w:val="center"/>
            <w:hideMark/>
          </w:tcPr>
          <w:p w14:paraId="014F36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7145DFEF" w14:textId="77777777" w:rsidTr="00F65700">
        <w:trPr>
          <w:trHeight w:val="264"/>
        </w:trPr>
        <w:tc>
          <w:tcPr>
            <w:tcW w:w="1890" w:type="dxa"/>
            <w:tcBorders>
              <w:top w:val="nil"/>
              <w:left w:val="nil"/>
              <w:bottom w:val="nil"/>
              <w:right w:val="nil"/>
            </w:tcBorders>
            <w:shd w:val="clear" w:color="auto" w:fill="auto"/>
            <w:vAlign w:val="center"/>
            <w:hideMark/>
          </w:tcPr>
          <w:p w14:paraId="20E384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36F74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5D73A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CDD2B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BE6130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4754FF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Koksvik</w:t>
            </w:r>
            <w:proofErr w:type="spellEnd"/>
            <w:r w:rsidRPr="00F315A2">
              <w:rPr>
                <w:rFonts w:ascii="Arial" w:eastAsia="Times New Roman" w:hAnsi="Arial" w:cs="Arial"/>
                <w:color w:val="000000"/>
                <w:sz w:val="20"/>
                <w:szCs w:val="20"/>
              </w:rPr>
              <w:t xml:space="preserve"> et al. 2009</w:t>
            </w:r>
          </w:p>
        </w:tc>
        <w:tc>
          <w:tcPr>
            <w:tcW w:w="3195" w:type="dxa"/>
            <w:tcBorders>
              <w:top w:val="nil"/>
              <w:left w:val="nil"/>
              <w:bottom w:val="nil"/>
              <w:right w:val="nil"/>
            </w:tcBorders>
            <w:shd w:val="clear" w:color="auto" w:fill="auto"/>
            <w:vAlign w:val="center"/>
            <w:hideMark/>
          </w:tcPr>
          <w:p w14:paraId="138A38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6EC524A0" w14:textId="77777777" w:rsidTr="00F65700">
        <w:trPr>
          <w:trHeight w:val="264"/>
        </w:trPr>
        <w:tc>
          <w:tcPr>
            <w:tcW w:w="1890" w:type="dxa"/>
            <w:tcBorders>
              <w:top w:val="nil"/>
              <w:left w:val="nil"/>
              <w:bottom w:val="nil"/>
              <w:right w:val="nil"/>
            </w:tcBorders>
            <w:shd w:val="clear" w:color="auto" w:fill="auto"/>
            <w:vAlign w:val="center"/>
            <w:hideMark/>
          </w:tcPr>
          <w:p w14:paraId="20ACC5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1F2F9A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052C3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022D75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4F5D9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0695BB4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Nero and Davies (1982)</w:t>
            </w:r>
          </w:p>
        </w:tc>
        <w:tc>
          <w:tcPr>
            <w:tcW w:w="3195" w:type="dxa"/>
            <w:tcBorders>
              <w:top w:val="nil"/>
              <w:left w:val="nil"/>
              <w:bottom w:val="nil"/>
              <w:right w:val="nil"/>
            </w:tcBorders>
            <w:shd w:val="clear" w:color="auto" w:fill="auto"/>
            <w:vAlign w:val="center"/>
            <w:hideMark/>
          </w:tcPr>
          <w:p w14:paraId="393E89B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223, Ontario, Canada</w:t>
            </w:r>
          </w:p>
        </w:tc>
      </w:tr>
      <w:tr w:rsidR="00F65700" w:rsidRPr="00F315A2" w14:paraId="60A707AF" w14:textId="77777777" w:rsidTr="00F65700">
        <w:trPr>
          <w:trHeight w:val="264"/>
        </w:trPr>
        <w:tc>
          <w:tcPr>
            <w:tcW w:w="1890" w:type="dxa"/>
            <w:tcBorders>
              <w:top w:val="nil"/>
              <w:left w:val="nil"/>
              <w:bottom w:val="nil"/>
              <w:right w:val="nil"/>
            </w:tcBorders>
            <w:shd w:val="clear" w:color="auto" w:fill="auto"/>
            <w:vAlign w:val="center"/>
            <w:hideMark/>
          </w:tcPr>
          <w:p w14:paraId="1C1B117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57A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4CE310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DEDB5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35E72F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396DBA3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Stockwell</w:t>
            </w:r>
            <w:proofErr w:type="spellEnd"/>
            <w:r w:rsidRPr="00F315A2">
              <w:rPr>
                <w:rFonts w:ascii="Arial" w:eastAsia="Times New Roman" w:hAnsi="Arial" w:cs="Arial"/>
                <w:color w:val="000000"/>
                <w:sz w:val="20"/>
                <w:szCs w:val="20"/>
              </w:rPr>
              <w:t xml:space="preserve"> et al. 2014</w:t>
            </w:r>
          </w:p>
        </w:tc>
        <w:tc>
          <w:tcPr>
            <w:tcW w:w="3195" w:type="dxa"/>
            <w:tcBorders>
              <w:top w:val="nil"/>
              <w:left w:val="nil"/>
              <w:bottom w:val="nil"/>
              <w:right w:val="nil"/>
            </w:tcBorders>
            <w:shd w:val="clear" w:color="auto" w:fill="auto"/>
            <w:vAlign w:val="center"/>
            <w:hideMark/>
          </w:tcPr>
          <w:p w14:paraId="418D77D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5E5187B8" w14:textId="77777777" w:rsidTr="00F65700">
        <w:trPr>
          <w:trHeight w:val="264"/>
        </w:trPr>
        <w:tc>
          <w:tcPr>
            <w:tcW w:w="1890" w:type="dxa"/>
            <w:tcBorders>
              <w:top w:val="nil"/>
              <w:left w:val="nil"/>
              <w:bottom w:val="nil"/>
              <w:right w:val="nil"/>
            </w:tcBorders>
            <w:shd w:val="clear" w:color="auto" w:fill="auto"/>
            <w:vAlign w:val="center"/>
            <w:hideMark/>
          </w:tcPr>
          <w:p w14:paraId="02DEA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Wisconsin net</w:t>
            </w:r>
          </w:p>
        </w:tc>
        <w:tc>
          <w:tcPr>
            <w:tcW w:w="1170" w:type="dxa"/>
            <w:tcBorders>
              <w:top w:val="nil"/>
              <w:left w:val="nil"/>
              <w:bottom w:val="nil"/>
              <w:right w:val="nil"/>
            </w:tcBorders>
            <w:shd w:val="clear" w:color="auto" w:fill="auto"/>
            <w:vAlign w:val="center"/>
            <w:hideMark/>
          </w:tcPr>
          <w:p w14:paraId="32840D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F10E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454E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7BD384F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CA088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Beattie and Clancy 1991</w:t>
            </w:r>
          </w:p>
        </w:tc>
        <w:tc>
          <w:tcPr>
            <w:tcW w:w="3195" w:type="dxa"/>
            <w:tcBorders>
              <w:top w:val="nil"/>
              <w:left w:val="nil"/>
              <w:bottom w:val="nil"/>
              <w:right w:val="nil"/>
            </w:tcBorders>
            <w:shd w:val="clear" w:color="auto" w:fill="auto"/>
            <w:vAlign w:val="center"/>
            <w:hideMark/>
          </w:tcPr>
          <w:p w14:paraId="35A4DDC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Flathead Lake, MT</w:t>
            </w:r>
          </w:p>
        </w:tc>
      </w:tr>
      <w:tr w:rsidR="00F65700" w:rsidRPr="00F315A2" w14:paraId="1DA5BC41" w14:textId="77777777" w:rsidTr="00F65700">
        <w:trPr>
          <w:trHeight w:val="348"/>
        </w:trPr>
        <w:tc>
          <w:tcPr>
            <w:tcW w:w="1890" w:type="dxa"/>
            <w:tcBorders>
              <w:top w:val="nil"/>
              <w:left w:val="nil"/>
              <w:bottom w:val="nil"/>
              <w:right w:val="nil"/>
            </w:tcBorders>
            <w:shd w:val="clear" w:color="auto" w:fill="auto"/>
            <w:vAlign w:val="center"/>
            <w:hideMark/>
          </w:tcPr>
          <w:p w14:paraId="78D0759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3BC9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40BC23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CAA44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7B0592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FE0FEEF"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15A0E3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0A530A56" w14:textId="77777777" w:rsidTr="00F65700">
        <w:trPr>
          <w:trHeight w:val="264"/>
        </w:trPr>
        <w:tc>
          <w:tcPr>
            <w:tcW w:w="1890" w:type="dxa"/>
            <w:tcBorders>
              <w:top w:val="nil"/>
              <w:left w:val="nil"/>
              <w:bottom w:val="nil"/>
              <w:right w:val="nil"/>
            </w:tcBorders>
            <w:shd w:val="clear" w:color="auto" w:fill="auto"/>
            <w:vAlign w:val="center"/>
            <w:hideMark/>
          </w:tcPr>
          <w:p w14:paraId="7A33BA0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D74125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8F009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A8EC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6A89DB3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5AC805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05C440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27F902FB" w14:textId="77777777" w:rsidTr="00F65700">
        <w:trPr>
          <w:trHeight w:val="276"/>
        </w:trPr>
        <w:tc>
          <w:tcPr>
            <w:tcW w:w="1890" w:type="dxa"/>
            <w:tcBorders>
              <w:top w:val="nil"/>
              <w:left w:val="nil"/>
              <w:bottom w:val="single" w:sz="8" w:space="0" w:color="auto"/>
              <w:right w:val="nil"/>
            </w:tcBorders>
            <w:shd w:val="clear" w:color="auto" w:fill="auto"/>
            <w:vAlign w:val="center"/>
            <w:hideMark/>
          </w:tcPr>
          <w:p w14:paraId="2EC03E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202452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single" w:sz="8" w:space="0" w:color="auto"/>
              <w:right w:val="nil"/>
            </w:tcBorders>
            <w:shd w:val="clear" w:color="auto" w:fill="auto"/>
            <w:vAlign w:val="center"/>
            <w:hideMark/>
          </w:tcPr>
          <w:p w14:paraId="2C89F32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4341966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single" w:sz="8" w:space="0" w:color="auto"/>
              <w:right w:val="nil"/>
            </w:tcBorders>
            <w:shd w:val="clear" w:color="auto" w:fill="auto"/>
            <w:vAlign w:val="center"/>
            <w:hideMark/>
          </w:tcPr>
          <w:p w14:paraId="4633BD9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single" w:sz="8" w:space="0" w:color="auto"/>
              <w:right w:val="nil"/>
            </w:tcBorders>
            <w:shd w:val="clear" w:color="auto" w:fill="auto"/>
            <w:vAlign w:val="center"/>
            <w:hideMark/>
          </w:tcPr>
          <w:p w14:paraId="49FD315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(1991b)</w:t>
            </w:r>
          </w:p>
        </w:tc>
        <w:tc>
          <w:tcPr>
            <w:tcW w:w="3195" w:type="dxa"/>
            <w:tcBorders>
              <w:top w:val="nil"/>
              <w:left w:val="nil"/>
              <w:bottom w:val="single" w:sz="8" w:space="0" w:color="auto"/>
              <w:right w:val="nil"/>
            </w:tcBorders>
            <w:shd w:val="clear" w:color="auto" w:fill="auto"/>
            <w:vAlign w:val="center"/>
            <w:hideMark/>
          </w:tcPr>
          <w:p w14:paraId="115A5D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Selbusjøen</w:t>
            </w:r>
            <w:proofErr w:type="spellEnd"/>
            <w:r w:rsidRPr="00F315A2">
              <w:rPr>
                <w:rFonts w:ascii="Arial" w:eastAsia="Times New Roman" w:hAnsi="Arial" w:cs="Arial"/>
                <w:color w:val="000000"/>
                <w:sz w:val="20"/>
                <w:szCs w:val="20"/>
              </w:rPr>
              <w:t>, Norway</w:t>
            </w:r>
          </w:p>
        </w:tc>
      </w:tr>
      <w:tr w:rsidR="00F65700" w:rsidRPr="00F315A2" w14:paraId="1B883B9F" w14:textId="77777777" w:rsidTr="00F65700">
        <w:trPr>
          <w:trHeight w:val="264"/>
        </w:trPr>
        <w:tc>
          <w:tcPr>
            <w:tcW w:w="1890" w:type="dxa"/>
            <w:tcBorders>
              <w:top w:val="single" w:sz="8" w:space="0" w:color="auto"/>
              <w:left w:val="nil"/>
              <w:bottom w:val="single" w:sz="4" w:space="0" w:color="auto"/>
              <w:right w:val="nil"/>
            </w:tcBorders>
            <w:shd w:val="clear" w:color="auto" w:fill="auto"/>
            <w:noWrap/>
            <w:vAlign w:val="bottom"/>
            <w:hideMark/>
          </w:tcPr>
          <w:p w14:paraId="16F42E2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Mean</w:t>
            </w:r>
          </w:p>
        </w:tc>
        <w:tc>
          <w:tcPr>
            <w:tcW w:w="1170" w:type="dxa"/>
            <w:tcBorders>
              <w:top w:val="single" w:sz="8" w:space="0" w:color="auto"/>
              <w:left w:val="nil"/>
              <w:bottom w:val="single" w:sz="4" w:space="0" w:color="auto"/>
              <w:right w:val="nil"/>
            </w:tcBorders>
            <w:shd w:val="clear" w:color="auto" w:fill="auto"/>
            <w:noWrap/>
            <w:vAlign w:val="bottom"/>
            <w:hideMark/>
          </w:tcPr>
          <w:p w14:paraId="309C49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0.81</w:t>
            </w:r>
          </w:p>
        </w:tc>
        <w:tc>
          <w:tcPr>
            <w:tcW w:w="1170" w:type="dxa"/>
            <w:tcBorders>
              <w:top w:val="single" w:sz="8" w:space="0" w:color="auto"/>
              <w:left w:val="nil"/>
              <w:bottom w:val="single" w:sz="4" w:space="0" w:color="auto"/>
              <w:right w:val="nil"/>
            </w:tcBorders>
            <w:shd w:val="clear" w:color="auto" w:fill="auto"/>
            <w:noWrap/>
            <w:vAlign w:val="bottom"/>
            <w:hideMark/>
          </w:tcPr>
          <w:p w14:paraId="76C6C0B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single" w:sz="8" w:space="0" w:color="auto"/>
              <w:left w:val="nil"/>
              <w:bottom w:val="single" w:sz="4" w:space="0" w:color="auto"/>
              <w:right w:val="nil"/>
            </w:tcBorders>
            <w:shd w:val="clear" w:color="auto" w:fill="auto"/>
            <w:noWrap/>
            <w:vAlign w:val="bottom"/>
            <w:hideMark/>
          </w:tcPr>
          <w:p w14:paraId="41DCF90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0.569</w:t>
            </w:r>
          </w:p>
        </w:tc>
        <w:tc>
          <w:tcPr>
            <w:tcW w:w="1260" w:type="dxa"/>
            <w:tcBorders>
              <w:top w:val="single" w:sz="8" w:space="0" w:color="auto"/>
              <w:left w:val="nil"/>
              <w:bottom w:val="single" w:sz="4" w:space="0" w:color="auto"/>
              <w:right w:val="nil"/>
            </w:tcBorders>
            <w:shd w:val="clear" w:color="auto" w:fill="auto"/>
            <w:noWrap/>
            <w:vAlign w:val="bottom"/>
            <w:hideMark/>
          </w:tcPr>
          <w:p w14:paraId="5549C6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0.43</w:t>
            </w:r>
          </w:p>
        </w:tc>
        <w:tc>
          <w:tcPr>
            <w:tcW w:w="3195" w:type="dxa"/>
            <w:tcBorders>
              <w:top w:val="single" w:sz="8" w:space="0" w:color="auto"/>
              <w:left w:val="nil"/>
              <w:bottom w:val="single" w:sz="4" w:space="0" w:color="auto"/>
              <w:right w:val="nil"/>
            </w:tcBorders>
            <w:shd w:val="clear" w:color="auto" w:fill="auto"/>
            <w:noWrap/>
            <w:vAlign w:val="bottom"/>
            <w:hideMark/>
          </w:tcPr>
          <w:p w14:paraId="0A5990DC" w14:textId="77777777" w:rsidR="00F65700" w:rsidRPr="00F315A2" w:rsidRDefault="00F65700" w:rsidP="00F315A2">
            <w:pPr>
              <w:spacing w:after="0" w:line="240" w:lineRule="auto"/>
              <w:jc w:val="center"/>
              <w:rPr>
                <w:rFonts w:ascii="Arial" w:eastAsia="Times New Roman" w:hAnsi="Arial" w:cs="Arial"/>
                <w:color w:val="000000"/>
                <w:sz w:val="20"/>
                <w:szCs w:val="20"/>
              </w:rPr>
            </w:pPr>
          </w:p>
        </w:tc>
        <w:tc>
          <w:tcPr>
            <w:tcW w:w="3195" w:type="dxa"/>
            <w:tcBorders>
              <w:top w:val="single" w:sz="8" w:space="0" w:color="auto"/>
              <w:left w:val="nil"/>
              <w:bottom w:val="single" w:sz="4" w:space="0" w:color="auto"/>
              <w:right w:val="nil"/>
            </w:tcBorders>
            <w:shd w:val="clear" w:color="auto" w:fill="auto"/>
            <w:noWrap/>
            <w:vAlign w:val="bottom"/>
            <w:hideMark/>
          </w:tcPr>
          <w:p w14:paraId="2916FFBF" w14:textId="77777777" w:rsidR="00F65700" w:rsidRPr="00F315A2" w:rsidRDefault="00F65700" w:rsidP="00F315A2">
            <w:pPr>
              <w:spacing w:after="0" w:line="240" w:lineRule="auto"/>
              <w:rPr>
                <w:rFonts w:ascii="Arial" w:eastAsia="Times New Roman" w:hAnsi="Arial" w:cs="Arial"/>
                <w:sz w:val="20"/>
                <w:szCs w:val="20"/>
              </w:rPr>
            </w:pPr>
          </w:p>
        </w:tc>
      </w:tr>
    </w:tbl>
    <w:p w14:paraId="607A6EE3" w14:textId="29DBD2CC" w:rsidR="00F45603" w:rsidRDefault="00F45603" w:rsidP="00A17C34">
      <w:pPr>
        <w:rPr>
          <w:rFonts w:ascii="Arial" w:hAnsi="Arial" w:cs="Arial"/>
          <w:sz w:val="24"/>
          <w:szCs w:val="24"/>
        </w:rPr>
        <w:sectPr w:rsidR="00F45603" w:rsidSect="00F45603">
          <w:pgSz w:w="15840" w:h="12240" w:orient="landscape"/>
          <w:pgMar w:top="1440" w:right="1440" w:bottom="1440" w:left="1440" w:header="720" w:footer="720" w:gutter="0"/>
          <w:cols w:space="720"/>
          <w:docGrid w:linePitch="360"/>
        </w:sectPr>
      </w:pPr>
    </w:p>
    <w:p w14:paraId="0E615449" w14:textId="69B2C69B" w:rsidR="00B26B1D" w:rsidRDefault="00DC653F" w:rsidP="00A17C34">
      <w:pPr>
        <w:rPr>
          <w:rFonts w:ascii="Arial" w:hAnsi="Arial" w:cs="Arial"/>
          <w:sz w:val="24"/>
          <w:szCs w:val="24"/>
        </w:rPr>
      </w:pPr>
      <w:r>
        <w:rPr>
          <w:rFonts w:ascii="Arial" w:hAnsi="Arial" w:cs="Arial"/>
          <w:sz w:val="24"/>
          <w:szCs w:val="24"/>
        </w:rPr>
        <w:lastRenderedPageBreak/>
        <w:t>Table 2.</w:t>
      </w:r>
      <w:r w:rsidR="002942DF">
        <w:rPr>
          <w:rFonts w:ascii="Arial" w:hAnsi="Arial" w:cs="Arial"/>
          <w:sz w:val="24"/>
          <w:szCs w:val="24"/>
        </w:rPr>
        <w:t xml:space="preserve">  </w:t>
      </w:r>
      <w:r w:rsidR="00C935BE">
        <w:rPr>
          <w:rFonts w:ascii="Arial" w:hAnsi="Arial" w:cs="Arial"/>
          <w:sz w:val="24"/>
          <w:szCs w:val="24"/>
        </w:rPr>
        <w:t>Results of t</w:t>
      </w:r>
      <w:r w:rsidR="003A39D1">
        <w:rPr>
          <w:rFonts w:ascii="Arial" w:hAnsi="Arial" w:cs="Arial"/>
          <w:sz w:val="24"/>
          <w:szCs w:val="24"/>
        </w:rPr>
        <w:t>wo</w:t>
      </w:r>
      <w:r w:rsidR="002942DF">
        <w:rPr>
          <w:rFonts w:ascii="Arial" w:hAnsi="Arial" w:cs="Arial"/>
          <w:sz w:val="24"/>
          <w:szCs w:val="24"/>
        </w:rPr>
        <w:t xml:space="preserve">-way ANOVA </w:t>
      </w:r>
      <w:r w:rsidR="00C935BE">
        <w:rPr>
          <w:rFonts w:ascii="Arial" w:hAnsi="Arial" w:cs="Arial"/>
          <w:sz w:val="24"/>
          <w:szCs w:val="24"/>
        </w:rPr>
        <w:t>testing effects of net size (0.5 m, 1.0 m)</w:t>
      </w:r>
      <w:r w:rsidR="007C30C3">
        <w:rPr>
          <w:rFonts w:ascii="Arial" w:hAnsi="Arial" w:cs="Arial"/>
          <w:sz w:val="24"/>
          <w:szCs w:val="24"/>
        </w:rPr>
        <w:t>,</w:t>
      </w:r>
      <w:r w:rsidR="00C935BE">
        <w:rPr>
          <w:rFonts w:ascii="Arial" w:hAnsi="Arial" w:cs="Arial"/>
          <w:sz w:val="24"/>
          <w:szCs w:val="24"/>
        </w:rPr>
        <w:t xml:space="preserve"> month of sampling (July, August, September), and their interaction on four estimated population parameters of </w:t>
      </w:r>
      <w:r w:rsidR="00C935BE" w:rsidRPr="00C935BE">
        <w:rPr>
          <w:rFonts w:ascii="Arial" w:hAnsi="Arial" w:cs="Arial"/>
          <w:i/>
          <w:sz w:val="24"/>
          <w:szCs w:val="24"/>
        </w:rPr>
        <w:t xml:space="preserve">Mysis </w:t>
      </w:r>
      <w:proofErr w:type="spellStart"/>
      <w:r w:rsidR="00C935BE" w:rsidRPr="00C935BE">
        <w:rPr>
          <w:rFonts w:ascii="Arial" w:hAnsi="Arial" w:cs="Arial"/>
          <w:i/>
          <w:sz w:val="24"/>
          <w:szCs w:val="24"/>
        </w:rPr>
        <w:t>diluviana</w:t>
      </w:r>
      <w:proofErr w:type="spellEnd"/>
      <w:r w:rsidR="007C30C3" w:rsidRPr="007C30C3">
        <w:rPr>
          <w:rFonts w:ascii="Arial" w:hAnsi="Arial" w:cs="Arial"/>
          <w:sz w:val="24"/>
          <w:szCs w:val="24"/>
        </w:rPr>
        <w:t xml:space="preserve"> at Dillon Reservoir.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1069"/>
        <w:gridCol w:w="1070"/>
        <w:gridCol w:w="1070"/>
        <w:gridCol w:w="1070"/>
        <w:gridCol w:w="1070"/>
        <w:gridCol w:w="1070"/>
      </w:tblGrid>
      <w:tr w:rsidR="00B9357B" w:rsidRPr="00C935BE" w14:paraId="1A3E6714" w14:textId="77777777" w:rsidTr="00B9357B">
        <w:trPr>
          <w:trHeight w:val="576"/>
        </w:trPr>
        <w:tc>
          <w:tcPr>
            <w:tcW w:w="2941" w:type="dxa"/>
            <w:vMerge w:val="restart"/>
            <w:tcBorders>
              <w:top w:val="single" w:sz="4" w:space="0" w:color="auto"/>
            </w:tcBorders>
            <w:vAlign w:val="bottom"/>
          </w:tcPr>
          <w:p w14:paraId="1853688C"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Characteristic</w:t>
            </w:r>
          </w:p>
        </w:tc>
        <w:tc>
          <w:tcPr>
            <w:tcW w:w="2139" w:type="dxa"/>
            <w:gridSpan w:val="2"/>
            <w:tcBorders>
              <w:top w:val="single" w:sz="4" w:space="0" w:color="auto"/>
              <w:bottom w:val="single" w:sz="4" w:space="0" w:color="auto"/>
            </w:tcBorders>
            <w:vAlign w:val="bottom"/>
          </w:tcPr>
          <w:p w14:paraId="52DE8685"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Net size</w:t>
            </w:r>
          </w:p>
        </w:tc>
        <w:tc>
          <w:tcPr>
            <w:tcW w:w="2140" w:type="dxa"/>
            <w:gridSpan w:val="2"/>
            <w:tcBorders>
              <w:top w:val="single" w:sz="4" w:space="0" w:color="auto"/>
              <w:bottom w:val="single" w:sz="4" w:space="0" w:color="auto"/>
            </w:tcBorders>
            <w:vAlign w:val="bottom"/>
          </w:tcPr>
          <w:p w14:paraId="3DDB76F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Month</w:t>
            </w:r>
          </w:p>
        </w:tc>
        <w:tc>
          <w:tcPr>
            <w:tcW w:w="2140" w:type="dxa"/>
            <w:gridSpan w:val="2"/>
            <w:tcBorders>
              <w:top w:val="single" w:sz="4" w:space="0" w:color="auto"/>
              <w:bottom w:val="single" w:sz="4" w:space="0" w:color="auto"/>
            </w:tcBorders>
            <w:vAlign w:val="bottom"/>
          </w:tcPr>
          <w:p w14:paraId="27704CC8"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Interaction</w:t>
            </w:r>
          </w:p>
        </w:tc>
      </w:tr>
      <w:tr w:rsidR="00B9357B" w:rsidRPr="00C935BE" w14:paraId="7BC38C62" w14:textId="77777777" w:rsidTr="00B13DC9">
        <w:trPr>
          <w:trHeight w:val="576"/>
        </w:trPr>
        <w:tc>
          <w:tcPr>
            <w:tcW w:w="2941" w:type="dxa"/>
            <w:vMerge/>
            <w:tcBorders>
              <w:bottom w:val="single" w:sz="4" w:space="0" w:color="auto"/>
            </w:tcBorders>
            <w:vAlign w:val="bottom"/>
          </w:tcPr>
          <w:p w14:paraId="67053C9C" w14:textId="77777777" w:rsidR="00B9357B" w:rsidRPr="00C935BE" w:rsidRDefault="00B9357B" w:rsidP="00B13DC9">
            <w:pPr>
              <w:jc w:val="center"/>
              <w:rPr>
                <w:rFonts w:ascii="Arial" w:hAnsi="Arial" w:cs="Arial"/>
                <w:sz w:val="24"/>
                <w:szCs w:val="24"/>
              </w:rPr>
            </w:pPr>
          </w:p>
        </w:tc>
        <w:tc>
          <w:tcPr>
            <w:tcW w:w="1069" w:type="dxa"/>
            <w:tcBorders>
              <w:top w:val="single" w:sz="4" w:space="0" w:color="auto"/>
              <w:bottom w:val="single" w:sz="4" w:space="0" w:color="auto"/>
            </w:tcBorders>
            <w:vAlign w:val="bottom"/>
          </w:tcPr>
          <w:p w14:paraId="4EF31E6A"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FE29801"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12EE53D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C13A4D7"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78A7B35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4988F70"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r>
      <w:tr w:rsidR="00B9357B" w:rsidRPr="00C53EEE" w14:paraId="02E212DE" w14:textId="77777777" w:rsidTr="00B13DC9">
        <w:trPr>
          <w:trHeight w:val="576"/>
        </w:trPr>
        <w:tc>
          <w:tcPr>
            <w:tcW w:w="2941" w:type="dxa"/>
            <w:tcBorders>
              <w:top w:val="single" w:sz="4" w:space="0" w:color="auto"/>
            </w:tcBorders>
            <w:vAlign w:val="center"/>
          </w:tcPr>
          <w:p w14:paraId="17ED7D7F" w14:textId="77777777" w:rsidR="00B9357B" w:rsidRPr="00C935BE" w:rsidRDefault="00B9357B" w:rsidP="00B9357B">
            <w:pPr>
              <w:jc w:val="center"/>
              <w:rPr>
                <w:rFonts w:ascii="Arial" w:hAnsi="Arial" w:cs="Arial"/>
                <w:sz w:val="24"/>
                <w:szCs w:val="24"/>
              </w:rPr>
            </w:pPr>
            <w:r w:rsidRPr="00C935BE">
              <w:rPr>
                <w:rFonts w:ascii="Arial" w:hAnsi="Arial" w:cs="Arial"/>
                <w:sz w:val="24"/>
                <w:szCs w:val="24"/>
              </w:rPr>
              <w:t xml:space="preserve">Density </w:t>
            </w:r>
            <w:r>
              <w:rPr>
                <w:rFonts w:ascii="Arial" w:hAnsi="Arial" w:cs="Arial"/>
                <w:sz w:val="24"/>
                <w:szCs w:val="24"/>
              </w:rPr>
              <w:t xml:space="preserve">- all </w:t>
            </w:r>
            <w:r w:rsidRPr="00C935BE">
              <w:rPr>
                <w:rFonts w:ascii="Arial" w:hAnsi="Arial" w:cs="Arial"/>
                <w:sz w:val="24"/>
                <w:szCs w:val="24"/>
              </w:rPr>
              <w:t>(n/m</w:t>
            </w:r>
            <w:r w:rsidRPr="00C935BE">
              <w:rPr>
                <w:rFonts w:ascii="Arial" w:hAnsi="Arial" w:cs="Arial"/>
                <w:sz w:val="24"/>
                <w:szCs w:val="24"/>
                <w:vertAlign w:val="superscript"/>
              </w:rPr>
              <w:t>2</w:t>
            </w:r>
            <w:r w:rsidRPr="00C935BE">
              <w:rPr>
                <w:rFonts w:ascii="Arial" w:hAnsi="Arial" w:cs="Arial"/>
                <w:sz w:val="24"/>
                <w:szCs w:val="24"/>
              </w:rPr>
              <w:t>)</w:t>
            </w:r>
          </w:p>
        </w:tc>
        <w:tc>
          <w:tcPr>
            <w:tcW w:w="1069" w:type="dxa"/>
            <w:tcBorders>
              <w:top w:val="single" w:sz="4" w:space="0" w:color="auto"/>
            </w:tcBorders>
            <w:vAlign w:val="center"/>
          </w:tcPr>
          <w:p w14:paraId="0CF42836" w14:textId="12AE227F" w:rsidR="00B9357B" w:rsidRPr="002E5AF6" w:rsidRDefault="00B9357B" w:rsidP="00B9357B">
            <w:pPr>
              <w:jc w:val="center"/>
              <w:rPr>
                <w:rFonts w:ascii="Arial" w:hAnsi="Arial" w:cs="Arial"/>
                <w:sz w:val="24"/>
                <w:szCs w:val="24"/>
              </w:rPr>
            </w:pPr>
            <w:r w:rsidRPr="002E5AF6">
              <w:rPr>
                <w:rFonts w:ascii="Arial" w:hAnsi="Arial" w:cs="Arial"/>
                <w:sz w:val="24"/>
                <w:szCs w:val="24"/>
              </w:rPr>
              <w:t>0.00</w:t>
            </w:r>
          </w:p>
        </w:tc>
        <w:tc>
          <w:tcPr>
            <w:tcW w:w="1070" w:type="dxa"/>
            <w:tcBorders>
              <w:top w:val="single" w:sz="4" w:space="0" w:color="auto"/>
            </w:tcBorders>
            <w:vAlign w:val="center"/>
          </w:tcPr>
          <w:p w14:paraId="0DB76681" w14:textId="080D1810" w:rsidR="00B9357B" w:rsidRPr="002E5AF6" w:rsidRDefault="00B9357B" w:rsidP="002E5AF6">
            <w:pPr>
              <w:jc w:val="center"/>
              <w:rPr>
                <w:rFonts w:ascii="Arial" w:hAnsi="Arial" w:cs="Arial"/>
                <w:sz w:val="24"/>
                <w:szCs w:val="24"/>
              </w:rPr>
            </w:pPr>
            <w:r w:rsidRPr="002E5AF6">
              <w:rPr>
                <w:rFonts w:ascii="Arial" w:hAnsi="Arial" w:cs="Arial"/>
                <w:sz w:val="24"/>
                <w:szCs w:val="24"/>
              </w:rPr>
              <w:t>0.97</w:t>
            </w:r>
            <w:r w:rsidR="002E5AF6">
              <w:rPr>
                <w:rFonts w:ascii="Arial" w:hAnsi="Arial" w:cs="Arial"/>
                <w:sz w:val="24"/>
                <w:szCs w:val="24"/>
              </w:rPr>
              <w:t>3</w:t>
            </w:r>
          </w:p>
        </w:tc>
        <w:tc>
          <w:tcPr>
            <w:tcW w:w="1070" w:type="dxa"/>
            <w:tcBorders>
              <w:top w:val="single" w:sz="4" w:space="0" w:color="auto"/>
            </w:tcBorders>
            <w:vAlign w:val="center"/>
          </w:tcPr>
          <w:p w14:paraId="4FE40FE5" w14:textId="23486DB2" w:rsidR="00B9357B" w:rsidRPr="002E5AF6" w:rsidRDefault="00B9357B" w:rsidP="00B9357B">
            <w:pPr>
              <w:jc w:val="center"/>
              <w:rPr>
                <w:rFonts w:ascii="Arial" w:hAnsi="Arial" w:cs="Arial"/>
                <w:sz w:val="24"/>
                <w:szCs w:val="24"/>
              </w:rPr>
            </w:pPr>
            <w:r w:rsidRPr="002E5AF6">
              <w:rPr>
                <w:rFonts w:ascii="Arial" w:hAnsi="Arial" w:cs="Arial"/>
                <w:sz w:val="24"/>
                <w:szCs w:val="24"/>
              </w:rPr>
              <w:t>0.48</w:t>
            </w:r>
          </w:p>
        </w:tc>
        <w:tc>
          <w:tcPr>
            <w:tcW w:w="1070" w:type="dxa"/>
            <w:tcBorders>
              <w:top w:val="single" w:sz="4" w:space="0" w:color="auto"/>
            </w:tcBorders>
            <w:vAlign w:val="center"/>
          </w:tcPr>
          <w:p w14:paraId="7B42A465" w14:textId="533731E9" w:rsidR="00B9357B" w:rsidRPr="002E5AF6" w:rsidRDefault="002E5AF6" w:rsidP="00B9357B">
            <w:pPr>
              <w:jc w:val="center"/>
              <w:rPr>
                <w:rFonts w:ascii="Arial" w:hAnsi="Arial" w:cs="Arial"/>
                <w:sz w:val="24"/>
                <w:szCs w:val="24"/>
              </w:rPr>
            </w:pPr>
            <w:r>
              <w:rPr>
                <w:rFonts w:ascii="Arial" w:hAnsi="Arial" w:cs="Arial"/>
                <w:sz w:val="24"/>
                <w:szCs w:val="24"/>
              </w:rPr>
              <w:t>0.624</w:t>
            </w:r>
          </w:p>
        </w:tc>
        <w:tc>
          <w:tcPr>
            <w:tcW w:w="1070" w:type="dxa"/>
            <w:tcBorders>
              <w:top w:val="single" w:sz="4" w:space="0" w:color="auto"/>
            </w:tcBorders>
            <w:vAlign w:val="center"/>
          </w:tcPr>
          <w:p w14:paraId="46A9BF96" w14:textId="5F09BBD4" w:rsidR="00B9357B" w:rsidRPr="002E5AF6" w:rsidRDefault="00B9357B" w:rsidP="00B9357B">
            <w:pPr>
              <w:jc w:val="center"/>
              <w:rPr>
                <w:rFonts w:ascii="Arial" w:hAnsi="Arial" w:cs="Arial"/>
                <w:sz w:val="24"/>
                <w:szCs w:val="24"/>
              </w:rPr>
            </w:pPr>
            <w:r w:rsidRPr="002E5AF6">
              <w:rPr>
                <w:rFonts w:ascii="Arial" w:hAnsi="Arial" w:cs="Arial"/>
                <w:sz w:val="24"/>
                <w:szCs w:val="24"/>
              </w:rPr>
              <w:t>2.92</w:t>
            </w:r>
          </w:p>
        </w:tc>
        <w:tc>
          <w:tcPr>
            <w:tcW w:w="1070" w:type="dxa"/>
            <w:tcBorders>
              <w:top w:val="single" w:sz="4" w:space="0" w:color="auto"/>
            </w:tcBorders>
            <w:vAlign w:val="center"/>
          </w:tcPr>
          <w:p w14:paraId="7927B1EF" w14:textId="0782A831" w:rsidR="00B9357B" w:rsidRPr="002E5AF6" w:rsidRDefault="00B9357B" w:rsidP="002E5AF6">
            <w:pPr>
              <w:jc w:val="center"/>
              <w:rPr>
                <w:rFonts w:ascii="Arial" w:hAnsi="Arial" w:cs="Arial"/>
                <w:sz w:val="24"/>
                <w:szCs w:val="24"/>
              </w:rPr>
            </w:pPr>
            <w:r w:rsidRPr="002E5AF6">
              <w:rPr>
                <w:rFonts w:ascii="Arial" w:hAnsi="Arial" w:cs="Arial"/>
                <w:sz w:val="24"/>
                <w:szCs w:val="24"/>
              </w:rPr>
              <w:t>0.066</w:t>
            </w:r>
          </w:p>
        </w:tc>
      </w:tr>
      <w:tr w:rsidR="00B9357B" w:rsidRPr="00C53EEE" w14:paraId="0BB744F3" w14:textId="77777777" w:rsidTr="00B13DC9">
        <w:trPr>
          <w:trHeight w:val="576"/>
        </w:trPr>
        <w:tc>
          <w:tcPr>
            <w:tcW w:w="2941" w:type="dxa"/>
            <w:vAlign w:val="center"/>
          </w:tcPr>
          <w:p w14:paraId="35FA77A3" w14:textId="77777777" w:rsidR="00B9357B" w:rsidRPr="002E5AF6" w:rsidRDefault="00B9357B" w:rsidP="00B13DC9">
            <w:pPr>
              <w:jc w:val="center"/>
              <w:rPr>
                <w:rFonts w:ascii="Arial" w:hAnsi="Arial" w:cs="Arial"/>
                <w:sz w:val="24"/>
                <w:szCs w:val="24"/>
              </w:rPr>
            </w:pPr>
            <w:r w:rsidRPr="002E5AF6">
              <w:rPr>
                <w:rFonts w:ascii="Arial" w:hAnsi="Arial" w:cs="Arial"/>
                <w:sz w:val="24"/>
                <w:szCs w:val="24"/>
              </w:rPr>
              <w:t>Density - juveniles (n/m</w:t>
            </w:r>
            <w:r w:rsidRPr="002E5AF6">
              <w:rPr>
                <w:rFonts w:ascii="Arial" w:hAnsi="Arial" w:cs="Arial"/>
                <w:sz w:val="24"/>
                <w:szCs w:val="24"/>
                <w:vertAlign w:val="superscript"/>
              </w:rPr>
              <w:t>2</w:t>
            </w:r>
            <w:r w:rsidRPr="002E5AF6">
              <w:rPr>
                <w:rFonts w:ascii="Arial" w:hAnsi="Arial" w:cs="Arial"/>
                <w:sz w:val="24"/>
                <w:szCs w:val="24"/>
              </w:rPr>
              <w:t xml:space="preserve">) </w:t>
            </w:r>
          </w:p>
        </w:tc>
        <w:tc>
          <w:tcPr>
            <w:tcW w:w="1069" w:type="dxa"/>
            <w:vAlign w:val="center"/>
          </w:tcPr>
          <w:p w14:paraId="64CC6967" w14:textId="3202EC80" w:rsidR="00B9357B" w:rsidRPr="002E5AF6" w:rsidRDefault="00B9357B" w:rsidP="00B13DC9">
            <w:pPr>
              <w:jc w:val="center"/>
              <w:rPr>
                <w:rFonts w:ascii="Arial" w:hAnsi="Arial" w:cs="Arial"/>
                <w:sz w:val="24"/>
                <w:szCs w:val="24"/>
              </w:rPr>
            </w:pPr>
            <w:r w:rsidRPr="002E5AF6">
              <w:rPr>
                <w:rFonts w:ascii="Arial" w:hAnsi="Arial" w:cs="Arial"/>
                <w:sz w:val="24"/>
                <w:szCs w:val="24"/>
              </w:rPr>
              <w:t>0.56</w:t>
            </w:r>
          </w:p>
        </w:tc>
        <w:tc>
          <w:tcPr>
            <w:tcW w:w="1070" w:type="dxa"/>
            <w:vAlign w:val="center"/>
          </w:tcPr>
          <w:p w14:paraId="10F48650" w14:textId="0FAC13B1" w:rsidR="00B9357B" w:rsidRPr="002E5AF6" w:rsidRDefault="002E5AF6" w:rsidP="00B13DC9">
            <w:pPr>
              <w:jc w:val="center"/>
              <w:rPr>
                <w:rFonts w:ascii="Arial" w:hAnsi="Arial" w:cs="Arial"/>
                <w:sz w:val="24"/>
                <w:szCs w:val="24"/>
              </w:rPr>
            </w:pPr>
            <w:r>
              <w:rPr>
                <w:rFonts w:ascii="Arial" w:hAnsi="Arial" w:cs="Arial"/>
                <w:sz w:val="24"/>
                <w:szCs w:val="24"/>
              </w:rPr>
              <w:t>0.457</w:t>
            </w:r>
          </w:p>
        </w:tc>
        <w:tc>
          <w:tcPr>
            <w:tcW w:w="1070" w:type="dxa"/>
            <w:vAlign w:val="center"/>
          </w:tcPr>
          <w:p w14:paraId="0FD16223" w14:textId="4CA96B30" w:rsidR="00B9357B" w:rsidRPr="002E5AF6" w:rsidRDefault="00B9357B" w:rsidP="00B13DC9">
            <w:pPr>
              <w:jc w:val="center"/>
              <w:rPr>
                <w:rFonts w:ascii="Arial" w:hAnsi="Arial" w:cs="Arial"/>
                <w:sz w:val="24"/>
                <w:szCs w:val="24"/>
              </w:rPr>
            </w:pPr>
            <w:r w:rsidRPr="002E5AF6">
              <w:rPr>
                <w:rFonts w:ascii="Arial" w:hAnsi="Arial" w:cs="Arial"/>
                <w:sz w:val="24"/>
                <w:szCs w:val="24"/>
              </w:rPr>
              <w:t>4.74</w:t>
            </w:r>
          </w:p>
        </w:tc>
        <w:tc>
          <w:tcPr>
            <w:tcW w:w="1070" w:type="dxa"/>
            <w:vAlign w:val="center"/>
          </w:tcPr>
          <w:p w14:paraId="6EAE9F98" w14:textId="749F71D9" w:rsidR="00B9357B" w:rsidRPr="00283353" w:rsidRDefault="00B9357B" w:rsidP="002E5AF6">
            <w:pPr>
              <w:jc w:val="center"/>
              <w:rPr>
                <w:rFonts w:ascii="Arial" w:hAnsi="Arial" w:cs="Arial"/>
                <w:b/>
                <w:sz w:val="24"/>
                <w:szCs w:val="24"/>
              </w:rPr>
            </w:pPr>
            <w:r w:rsidRPr="00283353">
              <w:rPr>
                <w:rFonts w:ascii="Arial" w:hAnsi="Arial" w:cs="Arial"/>
                <w:b/>
                <w:sz w:val="24"/>
                <w:szCs w:val="24"/>
              </w:rPr>
              <w:t>0.01</w:t>
            </w:r>
            <w:r w:rsidR="002E5AF6" w:rsidRPr="00283353">
              <w:rPr>
                <w:rFonts w:ascii="Arial" w:hAnsi="Arial" w:cs="Arial"/>
                <w:b/>
                <w:sz w:val="24"/>
                <w:szCs w:val="24"/>
              </w:rPr>
              <w:t>5</w:t>
            </w:r>
          </w:p>
        </w:tc>
        <w:tc>
          <w:tcPr>
            <w:tcW w:w="1070" w:type="dxa"/>
            <w:vAlign w:val="center"/>
          </w:tcPr>
          <w:p w14:paraId="3C2D83FA" w14:textId="23B6CD44" w:rsidR="00B9357B" w:rsidRPr="002E5AF6" w:rsidRDefault="00B9357B" w:rsidP="00B13DC9">
            <w:pPr>
              <w:jc w:val="center"/>
              <w:rPr>
                <w:rFonts w:ascii="Arial" w:hAnsi="Arial" w:cs="Arial"/>
                <w:sz w:val="24"/>
                <w:szCs w:val="24"/>
              </w:rPr>
            </w:pPr>
            <w:r w:rsidRPr="002E5AF6">
              <w:rPr>
                <w:rFonts w:ascii="Arial" w:hAnsi="Arial" w:cs="Arial"/>
                <w:sz w:val="24"/>
                <w:szCs w:val="24"/>
              </w:rPr>
              <w:t>0.10</w:t>
            </w:r>
          </w:p>
        </w:tc>
        <w:tc>
          <w:tcPr>
            <w:tcW w:w="1070" w:type="dxa"/>
            <w:vAlign w:val="center"/>
          </w:tcPr>
          <w:p w14:paraId="392CEE1B" w14:textId="1D9CA81B" w:rsidR="00B9357B" w:rsidRPr="002E5AF6" w:rsidRDefault="002E5AF6" w:rsidP="00B13DC9">
            <w:pPr>
              <w:jc w:val="center"/>
              <w:rPr>
                <w:rFonts w:ascii="Arial" w:hAnsi="Arial" w:cs="Arial"/>
                <w:sz w:val="24"/>
                <w:szCs w:val="24"/>
              </w:rPr>
            </w:pPr>
            <w:r>
              <w:rPr>
                <w:rFonts w:ascii="Arial" w:hAnsi="Arial" w:cs="Arial"/>
                <w:sz w:val="24"/>
                <w:szCs w:val="24"/>
              </w:rPr>
              <w:t>0.909</w:t>
            </w:r>
          </w:p>
        </w:tc>
      </w:tr>
      <w:tr w:rsidR="00B9357B" w:rsidRPr="00C53EEE" w14:paraId="1B0D6A1B" w14:textId="77777777" w:rsidTr="00B13DC9">
        <w:trPr>
          <w:trHeight w:val="576"/>
        </w:trPr>
        <w:tc>
          <w:tcPr>
            <w:tcW w:w="2941" w:type="dxa"/>
            <w:vAlign w:val="center"/>
          </w:tcPr>
          <w:p w14:paraId="10DCC82A" w14:textId="77777777" w:rsidR="00B9357B" w:rsidRPr="00C935BE" w:rsidRDefault="00B9357B" w:rsidP="00B9357B">
            <w:pPr>
              <w:jc w:val="center"/>
              <w:rPr>
                <w:rFonts w:ascii="Arial" w:hAnsi="Arial" w:cs="Arial"/>
                <w:sz w:val="24"/>
                <w:szCs w:val="24"/>
              </w:rPr>
            </w:pPr>
            <w:proofErr w:type="spellStart"/>
            <w:r w:rsidRPr="00C935BE">
              <w:rPr>
                <w:rFonts w:ascii="Arial" w:hAnsi="Arial" w:cs="Arial"/>
                <w:sz w:val="24"/>
                <w:szCs w:val="24"/>
              </w:rPr>
              <w:t>Female:male</w:t>
            </w:r>
            <w:proofErr w:type="spellEnd"/>
            <w:r w:rsidRPr="00C935BE">
              <w:rPr>
                <w:rFonts w:ascii="Arial" w:hAnsi="Arial" w:cs="Arial"/>
                <w:sz w:val="24"/>
                <w:szCs w:val="24"/>
              </w:rPr>
              <w:t xml:space="preserve"> ratio</w:t>
            </w:r>
          </w:p>
        </w:tc>
        <w:tc>
          <w:tcPr>
            <w:tcW w:w="1069" w:type="dxa"/>
            <w:vAlign w:val="center"/>
          </w:tcPr>
          <w:p w14:paraId="00F7BB58" w14:textId="23E2EADE" w:rsidR="00B9357B" w:rsidRPr="002E5AF6" w:rsidRDefault="00B9357B" w:rsidP="00B9357B">
            <w:pPr>
              <w:jc w:val="center"/>
              <w:rPr>
                <w:rFonts w:ascii="Arial" w:hAnsi="Arial" w:cs="Arial"/>
                <w:sz w:val="24"/>
                <w:szCs w:val="24"/>
              </w:rPr>
            </w:pPr>
            <w:r w:rsidRPr="002E5AF6">
              <w:rPr>
                <w:rFonts w:ascii="Arial" w:hAnsi="Arial" w:cs="Arial"/>
                <w:sz w:val="24"/>
                <w:szCs w:val="24"/>
              </w:rPr>
              <w:t>0.01</w:t>
            </w:r>
          </w:p>
        </w:tc>
        <w:tc>
          <w:tcPr>
            <w:tcW w:w="1070" w:type="dxa"/>
            <w:vAlign w:val="center"/>
          </w:tcPr>
          <w:p w14:paraId="3ADAC868" w14:textId="501F02AC" w:rsidR="00B9357B" w:rsidRPr="002E5AF6" w:rsidRDefault="002E5AF6" w:rsidP="00B9357B">
            <w:pPr>
              <w:jc w:val="center"/>
              <w:rPr>
                <w:rFonts w:ascii="Arial" w:hAnsi="Arial" w:cs="Arial"/>
                <w:sz w:val="24"/>
                <w:szCs w:val="24"/>
              </w:rPr>
            </w:pPr>
            <w:r>
              <w:rPr>
                <w:rFonts w:ascii="Arial" w:hAnsi="Arial" w:cs="Arial"/>
                <w:sz w:val="24"/>
                <w:szCs w:val="24"/>
              </w:rPr>
              <w:t>0.924</w:t>
            </w:r>
          </w:p>
        </w:tc>
        <w:tc>
          <w:tcPr>
            <w:tcW w:w="1070" w:type="dxa"/>
            <w:vAlign w:val="center"/>
          </w:tcPr>
          <w:p w14:paraId="7647026A" w14:textId="74FBBAA1" w:rsidR="00B9357B" w:rsidRPr="002E5AF6" w:rsidRDefault="00B9357B" w:rsidP="00B9357B">
            <w:pPr>
              <w:jc w:val="center"/>
              <w:rPr>
                <w:rFonts w:ascii="Arial" w:hAnsi="Arial" w:cs="Arial"/>
                <w:sz w:val="24"/>
                <w:szCs w:val="24"/>
              </w:rPr>
            </w:pPr>
            <w:r w:rsidRPr="002E5AF6">
              <w:rPr>
                <w:rFonts w:ascii="Arial" w:hAnsi="Arial" w:cs="Arial"/>
                <w:sz w:val="24"/>
                <w:szCs w:val="24"/>
              </w:rPr>
              <w:t>2.88</w:t>
            </w:r>
          </w:p>
        </w:tc>
        <w:tc>
          <w:tcPr>
            <w:tcW w:w="1070" w:type="dxa"/>
            <w:vAlign w:val="center"/>
          </w:tcPr>
          <w:p w14:paraId="1D349080" w14:textId="25990E60" w:rsidR="00B9357B" w:rsidRPr="002E5AF6" w:rsidRDefault="002E5AF6" w:rsidP="00B9357B">
            <w:pPr>
              <w:jc w:val="center"/>
              <w:rPr>
                <w:rFonts w:ascii="Arial" w:hAnsi="Arial" w:cs="Arial"/>
                <w:sz w:val="24"/>
                <w:szCs w:val="24"/>
              </w:rPr>
            </w:pPr>
            <w:r>
              <w:rPr>
                <w:rFonts w:ascii="Arial" w:hAnsi="Arial" w:cs="Arial"/>
                <w:sz w:val="24"/>
                <w:szCs w:val="24"/>
              </w:rPr>
              <w:t>0.074</w:t>
            </w:r>
          </w:p>
        </w:tc>
        <w:tc>
          <w:tcPr>
            <w:tcW w:w="1070" w:type="dxa"/>
            <w:vAlign w:val="center"/>
          </w:tcPr>
          <w:p w14:paraId="049838E0" w14:textId="686533EA" w:rsidR="00B9357B" w:rsidRPr="002E5AF6" w:rsidRDefault="00B9357B" w:rsidP="00B9357B">
            <w:pPr>
              <w:jc w:val="center"/>
              <w:rPr>
                <w:rFonts w:ascii="Arial" w:hAnsi="Arial" w:cs="Arial"/>
                <w:sz w:val="24"/>
                <w:szCs w:val="24"/>
              </w:rPr>
            </w:pPr>
            <w:r w:rsidRPr="002E5AF6">
              <w:rPr>
                <w:rFonts w:ascii="Arial" w:hAnsi="Arial" w:cs="Arial"/>
                <w:sz w:val="24"/>
                <w:szCs w:val="24"/>
              </w:rPr>
              <w:t>1.32</w:t>
            </w:r>
          </w:p>
        </w:tc>
        <w:tc>
          <w:tcPr>
            <w:tcW w:w="1070" w:type="dxa"/>
            <w:vAlign w:val="center"/>
          </w:tcPr>
          <w:p w14:paraId="5ECA8998" w14:textId="3054E1BD" w:rsidR="00B9357B" w:rsidRPr="002E5AF6" w:rsidRDefault="002E5AF6" w:rsidP="00B9357B">
            <w:pPr>
              <w:jc w:val="center"/>
              <w:rPr>
                <w:rFonts w:ascii="Arial" w:hAnsi="Arial" w:cs="Arial"/>
                <w:sz w:val="24"/>
                <w:szCs w:val="24"/>
              </w:rPr>
            </w:pPr>
            <w:r>
              <w:rPr>
                <w:rFonts w:ascii="Arial" w:hAnsi="Arial" w:cs="Arial"/>
                <w:sz w:val="24"/>
                <w:szCs w:val="24"/>
              </w:rPr>
              <w:t>0.284</w:t>
            </w:r>
          </w:p>
        </w:tc>
      </w:tr>
      <w:tr w:rsidR="00B9357B" w:rsidRPr="00C53EEE" w14:paraId="77CA57D8" w14:textId="77777777" w:rsidTr="00B13DC9">
        <w:trPr>
          <w:trHeight w:val="576"/>
        </w:trPr>
        <w:tc>
          <w:tcPr>
            <w:tcW w:w="2941" w:type="dxa"/>
            <w:tcBorders>
              <w:bottom w:val="single" w:sz="4" w:space="0" w:color="auto"/>
            </w:tcBorders>
            <w:vAlign w:val="center"/>
          </w:tcPr>
          <w:p w14:paraId="6CAC5823" w14:textId="77777777" w:rsidR="00B9357B" w:rsidRPr="00C935BE" w:rsidRDefault="00B9357B" w:rsidP="00B9357B">
            <w:pPr>
              <w:jc w:val="center"/>
              <w:rPr>
                <w:rFonts w:ascii="Arial" w:hAnsi="Arial" w:cs="Arial"/>
                <w:sz w:val="24"/>
                <w:szCs w:val="24"/>
              </w:rPr>
            </w:pPr>
            <w:r>
              <w:rPr>
                <w:rFonts w:ascii="Arial" w:hAnsi="Arial" w:cs="Arial"/>
                <w:sz w:val="24"/>
                <w:szCs w:val="24"/>
              </w:rPr>
              <w:t>Mean</w:t>
            </w:r>
            <w:r w:rsidRPr="00C935BE">
              <w:rPr>
                <w:rFonts w:ascii="Arial" w:hAnsi="Arial" w:cs="Arial"/>
                <w:sz w:val="24"/>
                <w:szCs w:val="24"/>
              </w:rPr>
              <w:t xml:space="preserve"> length (mm)</w:t>
            </w:r>
          </w:p>
        </w:tc>
        <w:tc>
          <w:tcPr>
            <w:tcW w:w="1069" w:type="dxa"/>
            <w:tcBorders>
              <w:bottom w:val="single" w:sz="4" w:space="0" w:color="auto"/>
            </w:tcBorders>
            <w:vAlign w:val="center"/>
          </w:tcPr>
          <w:p w14:paraId="2ABE17C0" w14:textId="279F6CF5" w:rsidR="00B9357B" w:rsidRPr="002E5AF6" w:rsidRDefault="00B9357B" w:rsidP="00B9357B">
            <w:pPr>
              <w:jc w:val="center"/>
              <w:rPr>
                <w:rFonts w:ascii="Arial" w:hAnsi="Arial" w:cs="Arial"/>
                <w:sz w:val="24"/>
                <w:szCs w:val="24"/>
                <w:highlight w:val="yellow"/>
              </w:rPr>
            </w:pPr>
            <w:r w:rsidRPr="002E5AF6">
              <w:rPr>
                <w:rFonts w:ascii="Arial" w:hAnsi="Arial" w:cs="Arial"/>
                <w:sz w:val="24"/>
                <w:szCs w:val="24"/>
                <w:highlight w:val="yellow"/>
              </w:rPr>
              <w:t>4.79</w:t>
            </w:r>
          </w:p>
        </w:tc>
        <w:tc>
          <w:tcPr>
            <w:tcW w:w="1070" w:type="dxa"/>
            <w:tcBorders>
              <w:bottom w:val="single" w:sz="4" w:space="0" w:color="auto"/>
            </w:tcBorders>
            <w:vAlign w:val="center"/>
          </w:tcPr>
          <w:p w14:paraId="59A1DCEB" w14:textId="7E357983" w:rsidR="00B9357B" w:rsidRPr="002E5AF6" w:rsidRDefault="00B9357B" w:rsidP="002E5AF6">
            <w:pPr>
              <w:jc w:val="center"/>
              <w:rPr>
                <w:rFonts w:ascii="Arial" w:hAnsi="Arial" w:cs="Arial"/>
                <w:sz w:val="24"/>
                <w:szCs w:val="24"/>
                <w:highlight w:val="yellow"/>
              </w:rPr>
            </w:pPr>
            <w:r w:rsidRPr="002E5AF6">
              <w:rPr>
                <w:rFonts w:ascii="Arial" w:hAnsi="Arial" w:cs="Arial"/>
                <w:sz w:val="24"/>
                <w:szCs w:val="24"/>
                <w:highlight w:val="yellow"/>
              </w:rPr>
              <w:t>0.03</w:t>
            </w:r>
            <w:r w:rsidR="002E5AF6" w:rsidRPr="002E5AF6">
              <w:rPr>
                <w:rFonts w:ascii="Arial" w:hAnsi="Arial" w:cs="Arial"/>
                <w:sz w:val="24"/>
                <w:szCs w:val="24"/>
                <w:highlight w:val="yellow"/>
              </w:rPr>
              <w:t>5</w:t>
            </w:r>
          </w:p>
        </w:tc>
        <w:tc>
          <w:tcPr>
            <w:tcW w:w="1070" w:type="dxa"/>
            <w:tcBorders>
              <w:bottom w:val="single" w:sz="4" w:space="0" w:color="auto"/>
            </w:tcBorders>
            <w:vAlign w:val="center"/>
          </w:tcPr>
          <w:p w14:paraId="31A4F7BE" w14:textId="6141FA15" w:rsidR="00B9357B" w:rsidRPr="002E5AF6" w:rsidRDefault="00B9357B" w:rsidP="00B9357B">
            <w:pPr>
              <w:jc w:val="center"/>
              <w:rPr>
                <w:rFonts w:ascii="Arial" w:hAnsi="Arial" w:cs="Arial"/>
                <w:sz w:val="24"/>
                <w:szCs w:val="24"/>
              </w:rPr>
            </w:pPr>
            <w:r w:rsidRPr="002E5AF6">
              <w:rPr>
                <w:rFonts w:ascii="Arial" w:hAnsi="Arial" w:cs="Arial"/>
                <w:sz w:val="24"/>
                <w:szCs w:val="24"/>
              </w:rPr>
              <w:t>29.03</w:t>
            </w:r>
          </w:p>
        </w:tc>
        <w:tc>
          <w:tcPr>
            <w:tcW w:w="1070" w:type="dxa"/>
            <w:tcBorders>
              <w:bottom w:val="single" w:sz="4" w:space="0" w:color="auto"/>
            </w:tcBorders>
            <w:vAlign w:val="center"/>
          </w:tcPr>
          <w:p w14:paraId="20C0FBBB" w14:textId="77501241" w:rsidR="00B9357B" w:rsidRPr="00283353" w:rsidRDefault="002E5AF6" w:rsidP="00B9357B">
            <w:pPr>
              <w:jc w:val="center"/>
              <w:rPr>
                <w:rFonts w:ascii="Arial" w:hAnsi="Arial" w:cs="Arial"/>
                <w:b/>
                <w:sz w:val="24"/>
                <w:szCs w:val="24"/>
              </w:rPr>
            </w:pPr>
            <w:r w:rsidRPr="00283353">
              <w:rPr>
                <w:rFonts w:ascii="Arial" w:hAnsi="Arial" w:cs="Arial"/>
                <w:b/>
                <w:sz w:val="24"/>
                <w:szCs w:val="24"/>
              </w:rPr>
              <w:t>&lt;</w:t>
            </w:r>
            <w:r w:rsidR="00B9357B" w:rsidRPr="00283353">
              <w:rPr>
                <w:rFonts w:ascii="Arial" w:hAnsi="Arial" w:cs="Arial"/>
                <w:b/>
                <w:sz w:val="24"/>
                <w:szCs w:val="24"/>
              </w:rPr>
              <w:t>0</w:t>
            </w:r>
            <w:r w:rsidRPr="00283353">
              <w:rPr>
                <w:rFonts w:ascii="Arial" w:hAnsi="Arial" w:cs="Arial"/>
                <w:b/>
                <w:sz w:val="24"/>
                <w:szCs w:val="24"/>
              </w:rPr>
              <w:t>.</w:t>
            </w:r>
            <w:r w:rsidR="00B9357B" w:rsidRPr="00283353">
              <w:rPr>
                <w:rFonts w:ascii="Arial" w:hAnsi="Arial" w:cs="Arial"/>
                <w:b/>
                <w:sz w:val="24"/>
                <w:szCs w:val="24"/>
              </w:rPr>
              <w:t>001</w:t>
            </w:r>
          </w:p>
        </w:tc>
        <w:tc>
          <w:tcPr>
            <w:tcW w:w="1070" w:type="dxa"/>
            <w:tcBorders>
              <w:bottom w:val="single" w:sz="4" w:space="0" w:color="auto"/>
            </w:tcBorders>
            <w:vAlign w:val="center"/>
          </w:tcPr>
          <w:p w14:paraId="26860841" w14:textId="0B930E44" w:rsidR="00B9357B" w:rsidRPr="002E5AF6" w:rsidRDefault="00B9357B" w:rsidP="00B9357B">
            <w:pPr>
              <w:jc w:val="center"/>
              <w:rPr>
                <w:rFonts w:ascii="Arial" w:hAnsi="Arial" w:cs="Arial"/>
                <w:sz w:val="24"/>
                <w:szCs w:val="24"/>
              </w:rPr>
            </w:pPr>
            <w:r w:rsidRPr="002E5AF6">
              <w:rPr>
                <w:rFonts w:ascii="Arial" w:hAnsi="Arial" w:cs="Arial"/>
                <w:sz w:val="24"/>
                <w:szCs w:val="24"/>
              </w:rPr>
              <w:t>2.70</w:t>
            </w:r>
          </w:p>
        </w:tc>
        <w:tc>
          <w:tcPr>
            <w:tcW w:w="1070" w:type="dxa"/>
            <w:tcBorders>
              <w:bottom w:val="single" w:sz="4" w:space="0" w:color="auto"/>
            </w:tcBorders>
            <w:vAlign w:val="center"/>
          </w:tcPr>
          <w:p w14:paraId="7EF77ED9" w14:textId="10C36C29" w:rsidR="00B9357B" w:rsidRPr="002E5AF6" w:rsidRDefault="002E5AF6" w:rsidP="00B9357B">
            <w:pPr>
              <w:jc w:val="center"/>
              <w:rPr>
                <w:rFonts w:ascii="Arial" w:hAnsi="Arial" w:cs="Arial"/>
                <w:sz w:val="24"/>
                <w:szCs w:val="24"/>
              </w:rPr>
            </w:pPr>
            <w:r>
              <w:rPr>
                <w:rFonts w:ascii="Arial" w:hAnsi="Arial" w:cs="Arial"/>
                <w:sz w:val="24"/>
                <w:szCs w:val="24"/>
              </w:rPr>
              <w:t>0.081</w:t>
            </w:r>
          </w:p>
        </w:tc>
      </w:tr>
    </w:tbl>
    <w:p w14:paraId="583F90E9" w14:textId="19A71250" w:rsidR="002C6EE2" w:rsidRPr="00026E52" w:rsidRDefault="002C6EE2" w:rsidP="002C6EE2">
      <w:pPr>
        <w:rPr>
          <w:rFonts w:ascii="Arial" w:hAnsi="Arial" w:cs="Arial"/>
          <w:color w:val="FF0000"/>
          <w:sz w:val="24"/>
          <w:szCs w:val="24"/>
        </w:rPr>
      </w:pPr>
      <w:r w:rsidRPr="00026E52">
        <w:rPr>
          <w:rFonts w:ascii="Arial" w:hAnsi="Arial" w:cs="Arial"/>
          <w:color w:val="FF0000"/>
          <w:sz w:val="24"/>
          <w:szCs w:val="24"/>
        </w:rPr>
        <w:t xml:space="preserve">For the </w:t>
      </w:r>
      <w:r>
        <w:rPr>
          <w:rFonts w:ascii="Arial" w:hAnsi="Arial" w:cs="Arial"/>
          <w:color w:val="FF0000"/>
          <w:sz w:val="24"/>
          <w:szCs w:val="24"/>
        </w:rPr>
        <w:t xml:space="preserve">above </w:t>
      </w:r>
      <w:r w:rsidRPr="00026E52">
        <w:rPr>
          <w:rFonts w:ascii="Arial" w:hAnsi="Arial" w:cs="Arial"/>
          <w:color w:val="FF0000"/>
          <w:sz w:val="24"/>
          <w:szCs w:val="24"/>
        </w:rPr>
        <w:t>effect of net size on TL, how know the estimated effect size from SAS?</w:t>
      </w:r>
    </w:p>
    <w:p w14:paraId="2AB82330" w14:textId="77777777" w:rsidR="00D05E7F" w:rsidRDefault="00D05E7F" w:rsidP="001C19BF">
      <w:pPr>
        <w:rPr>
          <w:rFonts w:ascii="Arial" w:hAnsi="Arial" w:cs="Arial"/>
          <w:color w:val="FF0000"/>
          <w:sz w:val="24"/>
          <w:szCs w:val="24"/>
        </w:rPr>
      </w:pPr>
    </w:p>
    <w:p w14:paraId="169C756B" w14:textId="199543D7" w:rsidR="00B9357B" w:rsidRPr="00D05E7F" w:rsidRDefault="00D05E7F" w:rsidP="001C19BF">
      <w:pPr>
        <w:rPr>
          <w:rFonts w:ascii="Arial" w:hAnsi="Arial" w:cs="Arial"/>
          <w:sz w:val="24"/>
          <w:szCs w:val="24"/>
        </w:rPr>
      </w:pPr>
      <w:r w:rsidRPr="00D05E7F">
        <w:rPr>
          <w:rFonts w:ascii="Arial" w:hAnsi="Arial" w:cs="Arial"/>
          <w:sz w:val="24"/>
          <w:szCs w:val="24"/>
        </w:rPr>
        <w:t>Results of one-way ANOVA on the differences between large and small nets</w:t>
      </w:r>
    </w:p>
    <w:tbl>
      <w:tblPr>
        <w:tblStyle w:val="TableGrid"/>
        <w:tblW w:w="7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620"/>
        <w:gridCol w:w="1746"/>
      </w:tblGrid>
      <w:tr w:rsidR="00D05E7F" w:rsidRPr="00C935BE" w14:paraId="6572BFD1" w14:textId="6FE5C7B5" w:rsidTr="00B13DC9">
        <w:trPr>
          <w:trHeight w:val="341"/>
        </w:trPr>
        <w:tc>
          <w:tcPr>
            <w:tcW w:w="3690" w:type="dxa"/>
            <w:tcBorders>
              <w:top w:val="single" w:sz="4" w:space="0" w:color="auto"/>
            </w:tcBorders>
            <w:vAlign w:val="bottom"/>
          </w:tcPr>
          <w:p w14:paraId="3234F25F"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Characteristic</w:t>
            </w:r>
          </w:p>
        </w:tc>
        <w:tc>
          <w:tcPr>
            <w:tcW w:w="1620" w:type="dxa"/>
            <w:tcBorders>
              <w:top w:val="single" w:sz="4" w:space="0" w:color="auto"/>
            </w:tcBorders>
            <w:vAlign w:val="bottom"/>
          </w:tcPr>
          <w:p w14:paraId="4D1E625F" w14:textId="7F6E0FBF" w:rsidR="00D05E7F" w:rsidRPr="00D05E7F" w:rsidRDefault="00D05E7F" w:rsidP="00D05E7F">
            <w:pPr>
              <w:jc w:val="center"/>
              <w:rPr>
                <w:rFonts w:ascii="Arial" w:hAnsi="Arial" w:cs="Arial"/>
                <w:sz w:val="24"/>
                <w:szCs w:val="24"/>
              </w:rPr>
            </w:pPr>
            <w:r w:rsidRPr="00D05E7F">
              <w:rPr>
                <w:rFonts w:ascii="Arial" w:hAnsi="Arial" w:cs="Arial"/>
                <w:sz w:val="24"/>
                <w:szCs w:val="24"/>
              </w:rPr>
              <w:t>F</w:t>
            </w:r>
          </w:p>
        </w:tc>
        <w:tc>
          <w:tcPr>
            <w:tcW w:w="1746" w:type="dxa"/>
            <w:tcBorders>
              <w:top w:val="single" w:sz="4" w:space="0" w:color="auto"/>
            </w:tcBorders>
            <w:vAlign w:val="bottom"/>
          </w:tcPr>
          <w:p w14:paraId="5D2B52D4" w14:textId="3F6C0605" w:rsidR="00D05E7F" w:rsidRPr="00D05E7F" w:rsidRDefault="00D05E7F" w:rsidP="00D05E7F">
            <w:pPr>
              <w:jc w:val="center"/>
              <w:rPr>
                <w:rFonts w:ascii="Arial" w:hAnsi="Arial" w:cs="Arial"/>
                <w:sz w:val="24"/>
                <w:szCs w:val="24"/>
              </w:rPr>
            </w:pPr>
            <w:r w:rsidRPr="00D05E7F">
              <w:rPr>
                <w:rFonts w:ascii="Arial" w:hAnsi="Arial" w:cs="Arial"/>
                <w:sz w:val="24"/>
                <w:szCs w:val="24"/>
              </w:rPr>
              <w:t>P</w:t>
            </w:r>
          </w:p>
        </w:tc>
      </w:tr>
      <w:tr w:rsidR="00D05E7F" w:rsidRPr="002E5AF6" w14:paraId="70D23682" w14:textId="77777777" w:rsidTr="00B13DC9">
        <w:trPr>
          <w:trHeight w:val="576"/>
        </w:trPr>
        <w:tc>
          <w:tcPr>
            <w:tcW w:w="3690" w:type="dxa"/>
            <w:tcBorders>
              <w:top w:val="single" w:sz="4" w:space="0" w:color="auto"/>
            </w:tcBorders>
            <w:vAlign w:val="center"/>
          </w:tcPr>
          <w:p w14:paraId="23F43F3C"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all (n/m</w:t>
            </w:r>
            <w:r w:rsidRPr="00D05E7F">
              <w:rPr>
                <w:rFonts w:ascii="Arial" w:hAnsi="Arial" w:cs="Arial"/>
                <w:sz w:val="24"/>
                <w:szCs w:val="24"/>
                <w:vertAlign w:val="superscript"/>
              </w:rPr>
              <w:t>2</w:t>
            </w:r>
            <w:r w:rsidRPr="00D05E7F">
              <w:rPr>
                <w:rFonts w:ascii="Arial" w:hAnsi="Arial" w:cs="Arial"/>
                <w:sz w:val="24"/>
                <w:szCs w:val="24"/>
              </w:rPr>
              <w:t>)</w:t>
            </w:r>
          </w:p>
        </w:tc>
        <w:tc>
          <w:tcPr>
            <w:tcW w:w="1620" w:type="dxa"/>
            <w:tcBorders>
              <w:top w:val="single" w:sz="4" w:space="0" w:color="auto"/>
            </w:tcBorders>
            <w:vAlign w:val="center"/>
          </w:tcPr>
          <w:p w14:paraId="6FABD5FB" w14:textId="3FC61CF1" w:rsidR="00D05E7F" w:rsidRPr="00D05E7F" w:rsidRDefault="00D05E7F" w:rsidP="00D05E7F">
            <w:pPr>
              <w:jc w:val="center"/>
              <w:rPr>
                <w:rFonts w:ascii="Arial" w:hAnsi="Arial" w:cs="Arial"/>
                <w:sz w:val="24"/>
                <w:szCs w:val="24"/>
              </w:rPr>
            </w:pPr>
            <w:r w:rsidRPr="00D05E7F">
              <w:rPr>
                <w:rFonts w:ascii="Arial" w:hAnsi="Arial" w:cs="Arial"/>
                <w:sz w:val="24"/>
                <w:szCs w:val="24"/>
              </w:rPr>
              <w:t>2.92</w:t>
            </w:r>
          </w:p>
        </w:tc>
        <w:tc>
          <w:tcPr>
            <w:tcW w:w="1746" w:type="dxa"/>
            <w:tcBorders>
              <w:top w:val="single" w:sz="4" w:space="0" w:color="auto"/>
            </w:tcBorders>
            <w:vAlign w:val="center"/>
          </w:tcPr>
          <w:p w14:paraId="26EC9F2E" w14:textId="35319F43" w:rsidR="00D05E7F" w:rsidRPr="00D05E7F" w:rsidRDefault="00D05E7F" w:rsidP="00D05E7F">
            <w:pPr>
              <w:jc w:val="center"/>
              <w:rPr>
                <w:rFonts w:ascii="Arial" w:hAnsi="Arial" w:cs="Arial"/>
                <w:sz w:val="24"/>
                <w:szCs w:val="24"/>
              </w:rPr>
            </w:pPr>
            <w:r w:rsidRPr="00D05E7F">
              <w:rPr>
                <w:rFonts w:ascii="Arial" w:hAnsi="Arial" w:cs="Arial"/>
                <w:sz w:val="24"/>
                <w:szCs w:val="24"/>
              </w:rPr>
              <w:t>0.0666</w:t>
            </w:r>
          </w:p>
        </w:tc>
      </w:tr>
      <w:tr w:rsidR="00D05E7F" w:rsidRPr="002E5AF6" w14:paraId="1EA1DEE1" w14:textId="77777777" w:rsidTr="00B13DC9">
        <w:trPr>
          <w:trHeight w:val="576"/>
        </w:trPr>
        <w:tc>
          <w:tcPr>
            <w:tcW w:w="3690" w:type="dxa"/>
            <w:vAlign w:val="center"/>
          </w:tcPr>
          <w:p w14:paraId="4B821C80"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juveniles (n/m</w:t>
            </w:r>
            <w:r w:rsidRPr="00D05E7F">
              <w:rPr>
                <w:rFonts w:ascii="Arial" w:hAnsi="Arial" w:cs="Arial"/>
                <w:sz w:val="24"/>
                <w:szCs w:val="24"/>
                <w:vertAlign w:val="superscript"/>
              </w:rPr>
              <w:t>2</w:t>
            </w:r>
            <w:r w:rsidRPr="00D05E7F">
              <w:rPr>
                <w:rFonts w:ascii="Arial" w:hAnsi="Arial" w:cs="Arial"/>
                <w:sz w:val="24"/>
                <w:szCs w:val="24"/>
              </w:rPr>
              <w:t xml:space="preserve">) </w:t>
            </w:r>
          </w:p>
        </w:tc>
        <w:tc>
          <w:tcPr>
            <w:tcW w:w="1620" w:type="dxa"/>
            <w:vAlign w:val="center"/>
          </w:tcPr>
          <w:p w14:paraId="746DF3EB" w14:textId="4BB799C4" w:rsidR="00D05E7F" w:rsidRPr="00D05E7F" w:rsidRDefault="00D05E7F" w:rsidP="00D05E7F">
            <w:pPr>
              <w:jc w:val="center"/>
              <w:rPr>
                <w:rFonts w:ascii="Arial" w:hAnsi="Arial" w:cs="Arial"/>
                <w:sz w:val="24"/>
                <w:szCs w:val="24"/>
              </w:rPr>
            </w:pPr>
            <w:r w:rsidRPr="00D05E7F">
              <w:rPr>
                <w:rFonts w:ascii="Arial" w:hAnsi="Arial" w:cs="Arial"/>
                <w:sz w:val="24"/>
                <w:szCs w:val="24"/>
              </w:rPr>
              <w:t>0.10</w:t>
            </w:r>
          </w:p>
        </w:tc>
        <w:tc>
          <w:tcPr>
            <w:tcW w:w="1746" w:type="dxa"/>
            <w:vAlign w:val="center"/>
          </w:tcPr>
          <w:p w14:paraId="3FD6651B" w14:textId="5D92D888" w:rsidR="00D05E7F" w:rsidRPr="00D05E7F" w:rsidRDefault="00D05E7F" w:rsidP="00D05E7F">
            <w:pPr>
              <w:jc w:val="center"/>
              <w:rPr>
                <w:rFonts w:ascii="Arial" w:hAnsi="Arial" w:cs="Arial"/>
                <w:sz w:val="24"/>
                <w:szCs w:val="24"/>
              </w:rPr>
            </w:pPr>
            <w:r w:rsidRPr="00D05E7F">
              <w:rPr>
                <w:rFonts w:ascii="Arial" w:hAnsi="Arial" w:cs="Arial"/>
                <w:sz w:val="24"/>
                <w:szCs w:val="24"/>
              </w:rPr>
              <w:t>0.9092</w:t>
            </w:r>
          </w:p>
        </w:tc>
      </w:tr>
      <w:tr w:rsidR="00D05E7F" w:rsidRPr="002E5AF6" w14:paraId="1C9CBD42" w14:textId="77777777" w:rsidTr="00B13DC9">
        <w:trPr>
          <w:trHeight w:val="576"/>
        </w:trPr>
        <w:tc>
          <w:tcPr>
            <w:tcW w:w="3690" w:type="dxa"/>
            <w:vAlign w:val="center"/>
          </w:tcPr>
          <w:p w14:paraId="42F01436" w14:textId="77777777" w:rsidR="00D05E7F" w:rsidRPr="00D05E7F" w:rsidRDefault="00D05E7F" w:rsidP="00D05E7F">
            <w:pPr>
              <w:jc w:val="center"/>
              <w:rPr>
                <w:rFonts w:ascii="Arial" w:hAnsi="Arial" w:cs="Arial"/>
                <w:sz w:val="24"/>
                <w:szCs w:val="24"/>
              </w:rPr>
            </w:pPr>
            <w:proofErr w:type="spellStart"/>
            <w:r w:rsidRPr="00D05E7F">
              <w:rPr>
                <w:rFonts w:ascii="Arial" w:hAnsi="Arial" w:cs="Arial"/>
                <w:sz w:val="24"/>
                <w:szCs w:val="24"/>
              </w:rPr>
              <w:t>Female:male</w:t>
            </w:r>
            <w:proofErr w:type="spellEnd"/>
            <w:r w:rsidRPr="00D05E7F">
              <w:rPr>
                <w:rFonts w:ascii="Arial" w:hAnsi="Arial" w:cs="Arial"/>
                <w:sz w:val="24"/>
                <w:szCs w:val="24"/>
              </w:rPr>
              <w:t xml:space="preserve"> ratio</w:t>
            </w:r>
          </w:p>
        </w:tc>
        <w:tc>
          <w:tcPr>
            <w:tcW w:w="1620" w:type="dxa"/>
            <w:vAlign w:val="center"/>
          </w:tcPr>
          <w:p w14:paraId="03ABEBD8" w14:textId="74AAFD1C" w:rsidR="00D05E7F" w:rsidRPr="00D05E7F" w:rsidRDefault="00D05E7F" w:rsidP="00D05E7F">
            <w:pPr>
              <w:jc w:val="center"/>
              <w:rPr>
                <w:rFonts w:ascii="Arial" w:hAnsi="Arial" w:cs="Arial"/>
                <w:sz w:val="24"/>
                <w:szCs w:val="24"/>
              </w:rPr>
            </w:pPr>
            <w:r w:rsidRPr="00D05E7F">
              <w:rPr>
                <w:rFonts w:ascii="Arial" w:hAnsi="Arial" w:cs="Arial"/>
                <w:sz w:val="24"/>
                <w:szCs w:val="24"/>
              </w:rPr>
              <w:t>0.72</w:t>
            </w:r>
          </w:p>
        </w:tc>
        <w:tc>
          <w:tcPr>
            <w:tcW w:w="1746" w:type="dxa"/>
            <w:vAlign w:val="center"/>
          </w:tcPr>
          <w:p w14:paraId="32E88A1A" w14:textId="02B1A87C" w:rsidR="00D05E7F" w:rsidRPr="00D05E7F" w:rsidRDefault="00D05E7F" w:rsidP="00D05E7F">
            <w:pPr>
              <w:jc w:val="center"/>
              <w:rPr>
                <w:rFonts w:ascii="Arial" w:hAnsi="Arial" w:cs="Arial"/>
                <w:sz w:val="24"/>
                <w:szCs w:val="24"/>
              </w:rPr>
            </w:pPr>
            <w:r w:rsidRPr="00D05E7F">
              <w:rPr>
                <w:rFonts w:ascii="Arial" w:hAnsi="Arial" w:cs="Arial"/>
                <w:sz w:val="24"/>
                <w:szCs w:val="24"/>
              </w:rPr>
              <w:t>0.4966</w:t>
            </w:r>
          </w:p>
        </w:tc>
      </w:tr>
      <w:tr w:rsidR="00D05E7F" w:rsidRPr="002E5AF6" w14:paraId="5E79F573" w14:textId="77777777" w:rsidTr="00B13DC9">
        <w:trPr>
          <w:trHeight w:val="576"/>
        </w:trPr>
        <w:tc>
          <w:tcPr>
            <w:tcW w:w="3690" w:type="dxa"/>
            <w:tcBorders>
              <w:bottom w:val="single" w:sz="4" w:space="0" w:color="auto"/>
            </w:tcBorders>
            <w:vAlign w:val="center"/>
          </w:tcPr>
          <w:p w14:paraId="44154CAA"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Mean length (mm)</w:t>
            </w:r>
          </w:p>
        </w:tc>
        <w:tc>
          <w:tcPr>
            <w:tcW w:w="1620" w:type="dxa"/>
            <w:tcBorders>
              <w:bottom w:val="single" w:sz="4" w:space="0" w:color="auto"/>
            </w:tcBorders>
            <w:vAlign w:val="center"/>
          </w:tcPr>
          <w:p w14:paraId="50EF4A4C" w14:textId="0ED4774B" w:rsidR="00D05E7F" w:rsidRPr="00D05E7F" w:rsidRDefault="00D05E7F" w:rsidP="00D05E7F">
            <w:pPr>
              <w:jc w:val="center"/>
              <w:rPr>
                <w:rFonts w:ascii="Arial" w:hAnsi="Arial" w:cs="Arial"/>
                <w:sz w:val="24"/>
                <w:szCs w:val="24"/>
              </w:rPr>
            </w:pPr>
            <w:r w:rsidRPr="00D05E7F">
              <w:rPr>
                <w:rFonts w:ascii="Arial" w:hAnsi="Arial" w:cs="Arial"/>
                <w:sz w:val="24"/>
                <w:szCs w:val="24"/>
              </w:rPr>
              <w:t>2.70</w:t>
            </w:r>
          </w:p>
        </w:tc>
        <w:tc>
          <w:tcPr>
            <w:tcW w:w="1746" w:type="dxa"/>
            <w:tcBorders>
              <w:bottom w:val="single" w:sz="4" w:space="0" w:color="auto"/>
            </w:tcBorders>
            <w:vAlign w:val="center"/>
          </w:tcPr>
          <w:p w14:paraId="073193E3" w14:textId="07F12189" w:rsidR="00D05E7F" w:rsidRPr="00D05E7F" w:rsidRDefault="00D05E7F" w:rsidP="00D05E7F">
            <w:pPr>
              <w:jc w:val="center"/>
              <w:rPr>
                <w:rFonts w:ascii="Arial" w:hAnsi="Arial" w:cs="Arial"/>
                <w:sz w:val="24"/>
                <w:szCs w:val="24"/>
              </w:rPr>
            </w:pPr>
            <w:r w:rsidRPr="00D05E7F">
              <w:rPr>
                <w:rFonts w:ascii="Arial" w:hAnsi="Arial" w:cs="Arial"/>
                <w:sz w:val="24"/>
                <w:szCs w:val="24"/>
              </w:rPr>
              <w:t>0.0803</w:t>
            </w:r>
          </w:p>
        </w:tc>
      </w:tr>
    </w:tbl>
    <w:p w14:paraId="22A11AFE" w14:textId="77777777" w:rsidR="00D05E7F" w:rsidRPr="00026E52" w:rsidRDefault="00D05E7F" w:rsidP="001C19BF">
      <w:pPr>
        <w:rPr>
          <w:rFonts w:ascii="Arial" w:hAnsi="Arial" w:cs="Arial"/>
          <w:color w:val="FF0000"/>
          <w:sz w:val="24"/>
          <w:szCs w:val="24"/>
        </w:rPr>
      </w:pPr>
    </w:p>
    <w:p w14:paraId="5F71AE94" w14:textId="2FA54F97" w:rsidR="00F45603" w:rsidRDefault="00F45603">
      <w:pPr>
        <w:rPr>
          <w:rFonts w:ascii="Arial" w:hAnsi="Arial" w:cs="Arial"/>
          <w:sz w:val="24"/>
          <w:szCs w:val="24"/>
        </w:rPr>
      </w:pPr>
    </w:p>
    <w:p w14:paraId="717CF718" w14:textId="747D6C71" w:rsidR="00A17C34" w:rsidRPr="009250B7" w:rsidRDefault="00F43ABC" w:rsidP="00A17C34">
      <w:pPr>
        <w:rPr>
          <w:b/>
          <w:szCs w:val="24"/>
        </w:rPr>
      </w:pPr>
      <w:r>
        <w:rPr>
          <w:b/>
          <w:noProof/>
          <w:szCs w:val="24"/>
        </w:rPr>
        <w:lastRenderedPageBreak/>
        <w:drawing>
          <wp:inline distT="0" distB="0" distL="0" distR="0" wp14:anchorId="3B04A2B7" wp14:editId="04632C70">
            <wp:extent cx="7590155" cy="533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0155" cy="5334635"/>
                    </a:xfrm>
                    <a:prstGeom prst="rect">
                      <a:avLst/>
                    </a:prstGeom>
                    <a:noFill/>
                  </pic:spPr>
                </pic:pic>
              </a:graphicData>
            </a:graphic>
          </wp:inline>
        </w:drawing>
      </w:r>
    </w:p>
    <w:p w14:paraId="3FDE466B" w14:textId="5E075439" w:rsidR="00B462B0" w:rsidRDefault="00DE22C1" w:rsidP="00DE22C1">
      <w:pPr>
        <w:pStyle w:val="Caption"/>
        <w:rPr>
          <w:rFonts w:ascii="Arial" w:hAnsi="Arial" w:cs="Arial"/>
          <w:i w:val="0"/>
          <w:color w:val="auto"/>
          <w:sz w:val="24"/>
        </w:rPr>
      </w:pPr>
      <w:r w:rsidRPr="00DE22C1">
        <w:rPr>
          <w:rFonts w:ascii="Arial" w:hAnsi="Arial" w:cs="Arial"/>
          <w:i w:val="0"/>
          <w:color w:val="auto"/>
          <w:sz w:val="24"/>
        </w:rPr>
        <w:t xml:space="preserve">Figure </w:t>
      </w:r>
      <w:r w:rsidRPr="00DE22C1">
        <w:rPr>
          <w:rFonts w:ascii="Arial" w:hAnsi="Arial" w:cs="Arial"/>
          <w:i w:val="0"/>
          <w:color w:val="auto"/>
          <w:sz w:val="24"/>
        </w:rPr>
        <w:fldChar w:fldCharType="begin"/>
      </w:r>
      <w:r w:rsidRPr="00DE22C1">
        <w:rPr>
          <w:rFonts w:ascii="Arial" w:hAnsi="Arial" w:cs="Arial"/>
          <w:i w:val="0"/>
          <w:color w:val="auto"/>
          <w:sz w:val="24"/>
        </w:rPr>
        <w:instrText xml:space="preserve"> SEQ Figure \* ARABIC </w:instrText>
      </w:r>
      <w:r w:rsidRPr="00DE22C1">
        <w:rPr>
          <w:rFonts w:ascii="Arial" w:hAnsi="Arial" w:cs="Arial"/>
          <w:i w:val="0"/>
          <w:color w:val="auto"/>
          <w:sz w:val="24"/>
        </w:rPr>
        <w:fldChar w:fldCharType="separate"/>
      </w:r>
      <w:r w:rsidR="00B462B0">
        <w:rPr>
          <w:rFonts w:ascii="Arial" w:hAnsi="Arial" w:cs="Arial"/>
          <w:i w:val="0"/>
          <w:noProof/>
          <w:color w:val="auto"/>
          <w:sz w:val="24"/>
        </w:rPr>
        <w:t>1</w:t>
      </w:r>
      <w:r w:rsidRPr="00DE22C1">
        <w:rPr>
          <w:rFonts w:ascii="Arial" w:hAnsi="Arial" w:cs="Arial"/>
          <w:i w:val="0"/>
          <w:color w:val="auto"/>
          <w:sz w:val="24"/>
        </w:rPr>
        <w:fldChar w:fldCharType="end"/>
      </w:r>
      <w:r w:rsidRPr="00DE22C1">
        <w:rPr>
          <w:rFonts w:ascii="Arial" w:hAnsi="Arial" w:cs="Arial"/>
          <w:i w:val="0"/>
          <w:color w:val="auto"/>
          <w:sz w:val="24"/>
        </w:rPr>
        <w:t xml:space="preserve">. Ten locations on Dillon Reservoir, Colorado sampled with </w:t>
      </w:r>
      <w:r w:rsidR="00101D6F">
        <w:rPr>
          <w:rFonts w:ascii="Arial" w:hAnsi="Arial" w:cs="Arial"/>
          <w:i w:val="0"/>
          <w:color w:val="auto"/>
          <w:sz w:val="24"/>
        </w:rPr>
        <w:t>simultaneous</w:t>
      </w:r>
      <w:r w:rsidRPr="00DE22C1">
        <w:rPr>
          <w:rFonts w:ascii="Arial" w:hAnsi="Arial" w:cs="Arial"/>
          <w:i w:val="0"/>
          <w:color w:val="auto"/>
          <w:sz w:val="24"/>
        </w:rPr>
        <w:t xml:space="preserve"> tows of 0.5 m and 1.0 m dia</w:t>
      </w:r>
      <w:r w:rsidR="00101D6F">
        <w:rPr>
          <w:rFonts w:ascii="Arial" w:hAnsi="Arial" w:cs="Arial"/>
          <w:i w:val="0"/>
          <w:color w:val="auto"/>
          <w:sz w:val="24"/>
        </w:rPr>
        <w:t>meter</w:t>
      </w:r>
      <w:r w:rsidR="00A17C34">
        <w:rPr>
          <w:rFonts w:ascii="Arial" w:hAnsi="Arial" w:cs="Arial"/>
          <w:i w:val="0"/>
          <w:color w:val="auto"/>
          <w:sz w:val="24"/>
        </w:rPr>
        <w:t xml:space="preserve"> plankton nets.</w:t>
      </w:r>
    </w:p>
    <w:p w14:paraId="4C0C90BB" w14:textId="2C33CC15" w:rsidR="009E48ED" w:rsidRPr="002136A0" w:rsidRDefault="00B462B0" w:rsidP="002136A0">
      <w:pPr>
        <w:rPr>
          <w:rFonts w:ascii="Arial" w:hAnsi="Arial" w:cs="Arial"/>
          <w:iCs/>
          <w:sz w:val="24"/>
          <w:szCs w:val="18"/>
        </w:rPr>
        <w:sectPr w:rsidR="009E48ED" w:rsidRPr="002136A0">
          <w:pgSz w:w="12240" w:h="15840"/>
          <w:pgMar w:top="1440" w:right="1440" w:bottom="1440" w:left="1440" w:header="720" w:footer="720" w:gutter="0"/>
          <w:cols w:space="720"/>
          <w:docGrid w:linePitch="360"/>
        </w:sectPr>
      </w:pPr>
      <w:r>
        <w:rPr>
          <w:rFonts w:ascii="Arial" w:hAnsi="Arial" w:cs="Arial"/>
          <w:i/>
          <w:sz w:val="24"/>
        </w:rPr>
        <w:br w:type="page"/>
      </w:r>
    </w:p>
    <w:p w14:paraId="635A5BA8" w14:textId="37509B9F" w:rsidR="00B462B0" w:rsidRDefault="00DF2AAE" w:rsidP="00DF2AAE">
      <w:pPr>
        <w:pStyle w:val="Caption"/>
        <w:keepNext/>
        <w:jc w:val="center"/>
      </w:pPr>
      <w:r>
        <w:rPr>
          <w:noProof/>
        </w:rPr>
        <w:lastRenderedPageBreak/>
        <w:drawing>
          <wp:inline distT="0" distB="0" distL="0" distR="0" wp14:anchorId="62CCBE89" wp14:editId="44EF9CFC">
            <wp:extent cx="7213673" cy="5291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3307" cy="5298522"/>
                    </a:xfrm>
                    <a:prstGeom prst="rect">
                      <a:avLst/>
                    </a:prstGeom>
                    <a:noFill/>
                  </pic:spPr>
                </pic:pic>
              </a:graphicData>
            </a:graphic>
          </wp:inline>
        </w:drawing>
      </w:r>
    </w:p>
    <w:p w14:paraId="22A647D6" w14:textId="1819FBE5" w:rsidR="00936154" w:rsidRPr="009E48ED" w:rsidRDefault="00B462B0" w:rsidP="00B462B0">
      <w:pPr>
        <w:pStyle w:val="Caption"/>
        <w:rPr>
          <w:rFonts w:ascii="Arial" w:hAnsi="Arial" w:cs="Arial"/>
          <w:i w:val="0"/>
          <w:color w:val="auto"/>
          <w:sz w:val="36"/>
        </w:rPr>
      </w:pPr>
      <w:r w:rsidRPr="009E48ED">
        <w:rPr>
          <w:i w:val="0"/>
          <w:color w:val="auto"/>
          <w:sz w:val="24"/>
        </w:rPr>
        <w:t xml:space="preserve">Figure </w:t>
      </w:r>
      <w:r w:rsidRPr="009E48ED">
        <w:rPr>
          <w:i w:val="0"/>
          <w:color w:val="auto"/>
          <w:sz w:val="24"/>
        </w:rPr>
        <w:fldChar w:fldCharType="begin"/>
      </w:r>
      <w:r w:rsidRPr="009E48ED">
        <w:rPr>
          <w:i w:val="0"/>
          <w:color w:val="auto"/>
          <w:sz w:val="24"/>
        </w:rPr>
        <w:instrText xml:space="preserve"> SEQ Figure \* ARABIC </w:instrText>
      </w:r>
      <w:r w:rsidRPr="009E48ED">
        <w:rPr>
          <w:i w:val="0"/>
          <w:color w:val="auto"/>
          <w:sz w:val="24"/>
        </w:rPr>
        <w:fldChar w:fldCharType="separate"/>
      </w:r>
      <w:r w:rsidRPr="009E48ED">
        <w:rPr>
          <w:i w:val="0"/>
          <w:noProof/>
          <w:color w:val="auto"/>
          <w:sz w:val="24"/>
        </w:rPr>
        <w:t>2</w:t>
      </w:r>
      <w:r w:rsidRPr="009E48ED">
        <w:rPr>
          <w:i w:val="0"/>
          <w:color w:val="auto"/>
          <w:sz w:val="24"/>
        </w:rPr>
        <w:fldChar w:fldCharType="end"/>
      </w:r>
      <w:r w:rsidRPr="009E48ED">
        <w:rPr>
          <w:i w:val="0"/>
          <w:color w:val="auto"/>
          <w:sz w:val="24"/>
        </w:rPr>
        <w:t>.</w:t>
      </w:r>
      <w:r w:rsidR="009E48ED">
        <w:rPr>
          <w:i w:val="0"/>
          <w:color w:val="auto"/>
          <w:sz w:val="24"/>
        </w:rPr>
        <w:t xml:space="preserve"> Density (A), mean length (B), </w:t>
      </w:r>
      <w:r w:rsidR="00DF2AAE">
        <w:rPr>
          <w:i w:val="0"/>
          <w:color w:val="auto"/>
          <w:sz w:val="24"/>
        </w:rPr>
        <w:t xml:space="preserve">density of </w:t>
      </w:r>
      <w:r w:rsidR="009E48ED">
        <w:rPr>
          <w:i w:val="0"/>
          <w:color w:val="auto"/>
          <w:sz w:val="24"/>
        </w:rPr>
        <w:t>juveniles (C) and s</w:t>
      </w:r>
      <w:r w:rsidRPr="009E48ED">
        <w:rPr>
          <w:i w:val="0"/>
          <w:color w:val="auto"/>
          <w:sz w:val="24"/>
        </w:rPr>
        <w:t xml:space="preserve">ex ratio </w:t>
      </w:r>
      <w:r w:rsidR="009E48ED">
        <w:rPr>
          <w:i w:val="0"/>
          <w:color w:val="auto"/>
          <w:sz w:val="24"/>
        </w:rPr>
        <w:t xml:space="preserve">(D) </w:t>
      </w:r>
      <w:r w:rsidRPr="009E48ED">
        <w:rPr>
          <w:i w:val="0"/>
          <w:color w:val="auto"/>
          <w:sz w:val="24"/>
        </w:rPr>
        <w:t xml:space="preserve">of mysids sampled with and 0.5 m </w:t>
      </w:r>
      <w:r w:rsidR="00C53EEE">
        <w:rPr>
          <w:i w:val="0"/>
          <w:color w:val="auto"/>
          <w:sz w:val="24"/>
        </w:rPr>
        <w:t xml:space="preserve">(white) and </w:t>
      </w:r>
      <w:r w:rsidR="00C53EEE" w:rsidRPr="009E48ED">
        <w:rPr>
          <w:i w:val="0"/>
          <w:color w:val="auto"/>
          <w:sz w:val="24"/>
        </w:rPr>
        <w:t>1.0 m</w:t>
      </w:r>
      <w:r w:rsidR="00C53EEE">
        <w:rPr>
          <w:i w:val="0"/>
          <w:color w:val="auto"/>
          <w:sz w:val="24"/>
        </w:rPr>
        <w:t xml:space="preserve"> (gray) plankton nets </w:t>
      </w:r>
      <w:r w:rsidRPr="009E48ED">
        <w:rPr>
          <w:i w:val="0"/>
          <w:color w:val="auto"/>
          <w:sz w:val="24"/>
        </w:rPr>
        <w:t>at Dillon Reservoir, Colorado.</w:t>
      </w:r>
    </w:p>
    <w:p w14:paraId="4EB5B4CE" w14:textId="77777777" w:rsidR="009E48ED" w:rsidRPr="009E48ED" w:rsidRDefault="009E48ED" w:rsidP="009E48ED">
      <w:pPr>
        <w:sectPr w:rsidR="009E48ED" w:rsidRPr="009E48ED" w:rsidSect="009E48ED">
          <w:pgSz w:w="15840" w:h="12240" w:orient="landscape"/>
          <w:pgMar w:top="1440" w:right="1440" w:bottom="1440" w:left="1440" w:header="720" w:footer="720" w:gutter="0"/>
          <w:cols w:space="720"/>
          <w:docGrid w:linePitch="360"/>
        </w:sectPr>
      </w:pPr>
    </w:p>
    <w:p w14:paraId="1BC1AB6B" w14:textId="64B3A0B3" w:rsidR="00DD5488" w:rsidRDefault="00DD5488" w:rsidP="009E48ED">
      <w:r>
        <w:rPr>
          <w:rFonts w:ascii="Arial" w:hAnsi="Arial" w:cs="Arial"/>
          <w:i/>
          <w:iCs/>
          <w:noProof/>
          <w:sz w:val="24"/>
        </w:rPr>
        <w:lastRenderedPageBreak/>
        <w:drawing>
          <wp:inline distT="0" distB="0" distL="0" distR="0" wp14:anchorId="4E31035D" wp14:editId="4FFC89BF">
            <wp:extent cx="8081941"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83268" cy="4786146"/>
                    </a:xfrm>
                    <a:prstGeom prst="rect">
                      <a:avLst/>
                    </a:prstGeom>
                    <a:noFill/>
                  </pic:spPr>
                </pic:pic>
              </a:graphicData>
            </a:graphic>
          </wp:inline>
        </w:drawing>
      </w:r>
    </w:p>
    <w:p w14:paraId="1FF2F202" w14:textId="5A9676B3" w:rsidR="001407ED" w:rsidRPr="00FC7067" w:rsidRDefault="00DD5488" w:rsidP="005C2F67">
      <w:pPr>
        <w:pStyle w:val="Caption"/>
        <w:rPr>
          <w:rFonts w:ascii="Arial" w:hAnsi="Arial" w:cs="Arial"/>
          <w:sz w:val="24"/>
          <w:szCs w:val="24"/>
        </w:rPr>
      </w:pPr>
      <w:r w:rsidRPr="00DD5488">
        <w:rPr>
          <w:rFonts w:ascii="Arial" w:hAnsi="Arial" w:cs="Arial"/>
          <w:i w:val="0"/>
          <w:color w:val="auto"/>
          <w:sz w:val="24"/>
          <w:szCs w:val="24"/>
        </w:rPr>
        <w:t xml:space="preserve">Figure </w:t>
      </w:r>
      <w:r w:rsidRPr="00DD5488">
        <w:rPr>
          <w:rFonts w:ascii="Arial" w:hAnsi="Arial" w:cs="Arial"/>
          <w:i w:val="0"/>
          <w:color w:val="auto"/>
          <w:sz w:val="24"/>
          <w:szCs w:val="24"/>
        </w:rPr>
        <w:fldChar w:fldCharType="begin"/>
      </w:r>
      <w:r w:rsidRPr="00DD5488">
        <w:rPr>
          <w:rFonts w:ascii="Arial" w:hAnsi="Arial" w:cs="Arial"/>
          <w:i w:val="0"/>
          <w:color w:val="auto"/>
          <w:sz w:val="24"/>
          <w:szCs w:val="24"/>
        </w:rPr>
        <w:instrText xml:space="preserve"> SEQ Figure \* ARABIC </w:instrText>
      </w:r>
      <w:r w:rsidRPr="00DD5488">
        <w:rPr>
          <w:rFonts w:ascii="Arial" w:hAnsi="Arial" w:cs="Arial"/>
          <w:i w:val="0"/>
          <w:color w:val="auto"/>
          <w:sz w:val="24"/>
          <w:szCs w:val="24"/>
        </w:rPr>
        <w:fldChar w:fldCharType="separate"/>
      </w:r>
      <w:r w:rsidR="00C53EEE">
        <w:rPr>
          <w:rFonts w:ascii="Arial" w:hAnsi="Arial" w:cs="Arial"/>
          <w:i w:val="0"/>
          <w:noProof/>
          <w:color w:val="auto"/>
          <w:sz w:val="24"/>
          <w:szCs w:val="24"/>
        </w:rPr>
        <w:t>3</w:t>
      </w:r>
      <w:r w:rsidRPr="00DD5488">
        <w:rPr>
          <w:rFonts w:ascii="Arial" w:hAnsi="Arial" w:cs="Arial"/>
          <w:i w:val="0"/>
          <w:color w:val="auto"/>
          <w:sz w:val="24"/>
          <w:szCs w:val="24"/>
        </w:rPr>
        <w:fldChar w:fldCharType="end"/>
      </w:r>
      <w:r w:rsidRPr="00DD5488">
        <w:rPr>
          <w:rFonts w:ascii="Arial" w:hAnsi="Arial" w:cs="Arial"/>
          <w:i w:val="0"/>
          <w:iCs w:val="0"/>
          <w:noProof/>
          <w:color w:val="auto"/>
          <w:sz w:val="24"/>
          <w:szCs w:val="24"/>
        </w:rPr>
        <w:t xml:space="preserve">.   </w:t>
      </w:r>
      <w:r>
        <w:rPr>
          <w:rFonts w:ascii="Arial" w:hAnsi="Arial" w:cs="Arial"/>
          <w:i w:val="0"/>
          <w:iCs w:val="0"/>
          <w:noProof/>
          <w:color w:val="auto"/>
          <w:sz w:val="24"/>
          <w:szCs w:val="24"/>
        </w:rPr>
        <w:t xml:space="preserve">Lifestage/sex composition </w:t>
      </w:r>
      <w:r w:rsidR="009D2023">
        <w:rPr>
          <w:rFonts w:ascii="Arial" w:hAnsi="Arial" w:cs="Arial"/>
          <w:i w:val="0"/>
          <w:iCs w:val="0"/>
          <w:noProof/>
          <w:color w:val="auto"/>
          <w:sz w:val="24"/>
          <w:szCs w:val="24"/>
        </w:rPr>
        <w:t xml:space="preserve">(pie charts) </w:t>
      </w:r>
      <w:r>
        <w:rPr>
          <w:rFonts w:ascii="Arial" w:hAnsi="Arial" w:cs="Arial"/>
          <w:i w:val="0"/>
          <w:iCs w:val="0"/>
          <w:noProof/>
          <w:color w:val="auto"/>
          <w:sz w:val="24"/>
          <w:szCs w:val="24"/>
        </w:rPr>
        <w:t>and l</w:t>
      </w:r>
      <w:r w:rsidRPr="00DD5488">
        <w:rPr>
          <w:rFonts w:ascii="Arial" w:hAnsi="Arial" w:cs="Arial"/>
          <w:i w:val="0"/>
          <w:iCs w:val="0"/>
          <w:noProof/>
          <w:color w:val="auto"/>
          <w:sz w:val="24"/>
          <w:szCs w:val="24"/>
        </w:rPr>
        <w:t xml:space="preserve">ength-frequency distributions of </w:t>
      </w:r>
      <w:r w:rsidRPr="00DD5488">
        <w:rPr>
          <w:rFonts w:ascii="Arial" w:hAnsi="Arial" w:cs="Arial"/>
          <w:iCs w:val="0"/>
          <w:noProof/>
          <w:color w:val="auto"/>
          <w:sz w:val="24"/>
          <w:szCs w:val="24"/>
        </w:rPr>
        <w:t>Mysis diluviana</w:t>
      </w:r>
      <w:r w:rsidRPr="00DD5488">
        <w:rPr>
          <w:rFonts w:ascii="Arial" w:hAnsi="Arial" w:cs="Arial"/>
          <w:i w:val="0"/>
          <w:iCs w:val="0"/>
          <w:noProof/>
          <w:color w:val="auto"/>
          <w:sz w:val="24"/>
          <w:szCs w:val="24"/>
        </w:rPr>
        <w:t xml:space="preserve"> sampled with  0.5 m diameter (upper panels) and  1.0 m diameter (lower panels) plankton nets during three months in 2014 at Dillon Reservoir, Colorado.</w:t>
      </w:r>
      <w:r>
        <w:rPr>
          <w:rFonts w:ascii="Arial" w:hAnsi="Arial" w:cs="Arial"/>
          <w:i w:val="0"/>
          <w:iCs w:val="0"/>
          <w:noProof/>
          <w:color w:val="auto"/>
          <w:sz w:val="24"/>
          <w:szCs w:val="24"/>
        </w:rPr>
        <w:t xml:space="preserve"> Sample size (N) is also shown.</w:t>
      </w:r>
      <w:r w:rsidR="00ED1E3A">
        <w:rPr>
          <w:rFonts w:ascii="Arial" w:hAnsi="Arial" w:cs="Arial"/>
          <w:i w:val="0"/>
          <w:iCs w:val="0"/>
          <w:noProof/>
          <w:color w:val="auto"/>
          <w:sz w:val="24"/>
          <w:szCs w:val="24"/>
        </w:rPr>
        <w:t xml:space="preserve"> Black represents juveniles, gray represents females,  white represents males, and hatched repres</w:t>
      </w:r>
      <w:r w:rsidR="00F315A2">
        <w:rPr>
          <w:rFonts w:ascii="Arial" w:hAnsi="Arial" w:cs="Arial"/>
          <w:i w:val="0"/>
          <w:iCs w:val="0"/>
          <w:noProof/>
          <w:color w:val="auto"/>
          <w:sz w:val="24"/>
          <w:szCs w:val="24"/>
        </w:rPr>
        <w:t>ents adults of undetermined sex.</w:t>
      </w:r>
    </w:p>
    <w:sectPr w:rsidR="001407ED" w:rsidRPr="00FC7067" w:rsidSect="00F315A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rett Johnson" w:date="2015-08-14T13:59:00Z" w:initials="BJ">
    <w:p w14:paraId="387210C4" w14:textId="7902A4C8" w:rsidR="004C16D0" w:rsidRDefault="004C16D0">
      <w:pPr>
        <w:pStyle w:val="CommentText"/>
      </w:pPr>
      <w:r>
        <w:rPr>
          <w:rStyle w:val="CommentReference"/>
        </w:rPr>
        <w:annotationRef/>
      </w:r>
      <w:r>
        <w:t>John these are the approaches I tried so far. Sounds like none is ideal</w:t>
      </w:r>
    </w:p>
  </w:comment>
  <w:comment w:id="167" w:author="Brett Johnson" w:date="2015-08-14T13:59:00Z" w:initials="BJ">
    <w:p w14:paraId="328DA5EB" w14:textId="15A3654E" w:rsidR="004C16D0" w:rsidRDefault="004C16D0">
      <w:pPr>
        <w:pStyle w:val="CommentText"/>
      </w:pPr>
      <w:r>
        <w:rPr>
          <w:rStyle w:val="CommentReference"/>
        </w:rPr>
        <w:annotationRef/>
      </w:r>
      <w:r>
        <w:t>This piece may be dropped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210C4" w15:done="0"/>
  <w15:commentEx w15:paraId="328DA5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1F88C" w14:textId="77777777" w:rsidR="00882366" w:rsidRDefault="00882366" w:rsidP="00C47F11">
      <w:pPr>
        <w:spacing w:after="0" w:line="240" w:lineRule="auto"/>
      </w:pPr>
      <w:r>
        <w:separator/>
      </w:r>
    </w:p>
  </w:endnote>
  <w:endnote w:type="continuationSeparator" w:id="0">
    <w:p w14:paraId="6A1682D7" w14:textId="77777777" w:rsidR="00882366" w:rsidRDefault="00882366" w:rsidP="00C4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70285"/>
      <w:docPartObj>
        <w:docPartGallery w:val="Page Numbers (Bottom of Page)"/>
        <w:docPartUnique/>
      </w:docPartObj>
    </w:sdtPr>
    <w:sdtEndPr>
      <w:rPr>
        <w:noProof/>
      </w:rPr>
    </w:sdtEndPr>
    <w:sdtContent>
      <w:p w14:paraId="6FB27856" w14:textId="492633C7" w:rsidR="004C16D0" w:rsidRDefault="004C16D0">
        <w:pPr>
          <w:pStyle w:val="Footer"/>
          <w:jc w:val="center"/>
        </w:pPr>
        <w:r>
          <w:fldChar w:fldCharType="begin"/>
        </w:r>
        <w:r>
          <w:instrText xml:space="preserve"> PAGE   \* MERGEFORMAT </w:instrText>
        </w:r>
        <w:r>
          <w:fldChar w:fldCharType="separate"/>
        </w:r>
        <w:r w:rsidR="0006171A">
          <w:rPr>
            <w:noProof/>
          </w:rPr>
          <w:t>5</w:t>
        </w:r>
        <w:r>
          <w:rPr>
            <w:noProof/>
          </w:rPr>
          <w:fldChar w:fldCharType="end"/>
        </w:r>
      </w:p>
    </w:sdtContent>
  </w:sdt>
  <w:p w14:paraId="0A77084D" w14:textId="77777777" w:rsidR="004C16D0" w:rsidRDefault="004C1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DA6D9" w14:textId="77777777" w:rsidR="00882366" w:rsidRDefault="00882366" w:rsidP="00C47F11">
      <w:pPr>
        <w:spacing w:after="0" w:line="240" w:lineRule="auto"/>
      </w:pPr>
      <w:r>
        <w:separator/>
      </w:r>
    </w:p>
  </w:footnote>
  <w:footnote w:type="continuationSeparator" w:id="0">
    <w:p w14:paraId="12EBAB7F" w14:textId="77777777" w:rsidR="00882366" w:rsidRDefault="00882366" w:rsidP="00C47F1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1BE4"/>
    <w:multiLevelType w:val="hybridMultilevel"/>
    <w:tmpl w:val="766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51A37"/>
    <w:multiLevelType w:val="multilevel"/>
    <w:tmpl w:val="EEB8BF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AF7257F"/>
    <w:multiLevelType w:val="hybridMultilevel"/>
    <w:tmpl w:val="E5720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45390"/>
    <w:multiLevelType w:val="hybridMultilevel"/>
    <w:tmpl w:val="F3604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B173F"/>
    <w:multiLevelType w:val="hybridMultilevel"/>
    <w:tmpl w:val="01F43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C181D"/>
    <w:multiLevelType w:val="hybridMultilevel"/>
    <w:tmpl w:val="A00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D34C5"/>
    <w:multiLevelType w:val="hybridMultilevel"/>
    <w:tmpl w:val="64F0C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C5998"/>
    <w:multiLevelType w:val="hybridMultilevel"/>
    <w:tmpl w:val="B14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6"/>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Johnson">
    <w15:presenceInfo w15:providerId="AD" w15:userId="S-1-5-21-343818398-651377827-682003330-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D"/>
    <w:rsid w:val="000070A4"/>
    <w:rsid w:val="000107A3"/>
    <w:rsid w:val="00012E99"/>
    <w:rsid w:val="00015D2D"/>
    <w:rsid w:val="00016A3A"/>
    <w:rsid w:val="00021D34"/>
    <w:rsid w:val="00022EA7"/>
    <w:rsid w:val="000257F9"/>
    <w:rsid w:val="00026568"/>
    <w:rsid w:val="00026E52"/>
    <w:rsid w:val="00032171"/>
    <w:rsid w:val="00033FE7"/>
    <w:rsid w:val="00046C72"/>
    <w:rsid w:val="00053F0D"/>
    <w:rsid w:val="0006171A"/>
    <w:rsid w:val="000702D3"/>
    <w:rsid w:val="000706CE"/>
    <w:rsid w:val="00075F81"/>
    <w:rsid w:val="0008525D"/>
    <w:rsid w:val="0008612D"/>
    <w:rsid w:val="000A0475"/>
    <w:rsid w:val="000A18D4"/>
    <w:rsid w:val="000B79B4"/>
    <w:rsid w:val="000C1AC5"/>
    <w:rsid w:val="000E037A"/>
    <w:rsid w:val="000E7C29"/>
    <w:rsid w:val="000F24CD"/>
    <w:rsid w:val="000F75A4"/>
    <w:rsid w:val="0010042E"/>
    <w:rsid w:val="00101D6F"/>
    <w:rsid w:val="0011363D"/>
    <w:rsid w:val="00114666"/>
    <w:rsid w:val="00121791"/>
    <w:rsid w:val="00125962"/>
    <w:rsid w:val="001407ED"/>
    <w:rsid w:val="00160F93"/>
    <w:rsid w:val="001613CE"/>
    <w:rsid w:val="00166009"/>
    <w:rsid w:val="0016639C"/>
    <w:rsid w:val="00174444"/>
    <w:rsid w:val="00175D40"/>
    <w:rsid w:val="00187322"/>
    <w:rsid w:val="00187A25"/>
    <w:rsid w:val="00191410"/>
    <w:rsid w:val="00195097"/>
    <w:rsid w:val="001A2462"/>
    <w:rsid w:val="001B48A5"/>
    <w:rsid w:val="001C19BF"/>
    <w:rsid w:val="001C293A"/>
    <w:rsid w:val="001C583F"/>
    <w:rsid w:val="001C7313"/>
    <w:rsid w:val="001D44B4"/>
    <w:rsid w:val="001F047D"/>
    <w:rsid w:val="001F4626"/>
    <w:rsid w:val="00210CE9"/>
    <w:rsid w:val="002136A0"/>
    <w:rsid w:val="00215694"/>
    <w:rsid w:val="002159F5"/>
    <w:rsid w:val="00224A71"/>
    <w:rsid w:val="00226E07"/>
    <w:rsid w:val="002276DD"/>
    <w:rsid w:val="002340E0"/>
    <w:rsid w:val="00236C98"/>
    <w:rsid w:val="00236F3B"/>
    <w:rsid w:val="00246602"/>
    <w:rsid w:val="0025623D"/>
    <w:rsid w:val="00263196"/>
    <w:rsid w:val="00265A0C"/>
    <w:rsid w:val="00267E28"/>
    <w:rsid w:val="002713A6"/>
    <w:rsid w:val="002752EA"/>
    <w:rsid w:val="0028098C"/>
    <w:rsid w:val="002809B2"/>
    <w:rsid w:val="00283353"/>
    <w:rsid w:val="00284FDC"/>
    <w:rsid w:val="0029103B"/>
    <w:rsid w:val="002942DF"/>
    <w:rsid w:val="002A714B"/>
    <w:rsid w:val="002A7D71"/>
    <w:rsid w:val="002B2385"/>
    <w:rsid w:val="002B24AB"/>
    <w:rsid w:val="002C4F3B"/>
    <w:rsid w:val="002C6EE2"/>
    <w:rsid w:val="002D1343"/>
    <w:rsid w:val="002D33D1"/>
    <w:rsid w:val="002D7839"/>
    <w:rsid w:val="002E5AF6"/>
    <w:rsid w:val="002F4E9F"/>
    <w:rsid w:val="002F6465"/>
    <w:rsid w:val="002F7886"/>
    <w:rsid w:val="0030216F"/>
    <w:rsid w:val="0030493E"/>
    <w:rsid w:val="003070D4"/>
    <w:rsid w:val="0031379B"/>
    <w:rsid w:val="00313BF2"/>
    <w:rsid w:val="00325D92"/>
    <w:rsid w:val="0033219E"/>
    <w:rsid w:val="00332B6E"/>
    <w:rsid w:val="0033380F"/>
    <w:rsid w:val="00354595"/>
    <w:rsid w:val="00356FA9"/>
    <w:rsid w:val="00364995"/>
    <w:rsid w:val="00365C4A"/>
    <w:rsid w:val="003731DC"/>
    <w:rsid w:val="00390664"/>
    <w:rsid w:val="00391AFD"/>
    <w:rsid w:val="003A0308"/>
    <w:rsid w:val="003A39D1"/>
    <w:rsid w:val="003B6A9C"/>
    <w:rsid w:val="003B7066"/>
    <w:rsid w:val="003B7A91"/>
    <w:rsid w:val="003C5E11"/>
    <w:rsid w:val="003D289D"/>
    <w:rsid w:val="003D4281"/>
    <w:rsid w:val="003E1803"/>
    <w:rsid w:val="003E38A3"/>
    <w:rsid w:val="003E3BBE"/>
    <w:rsid w:val="003F464F"/>
    <w:rsid w:val="003F58C5"/>
    <w:rsid w:val="003F5901"/>
    <w:rsid w:val="004009F5"/>
    <w:rsid w:val="004050D6"/>
    <w:rsid w:val="00405736"/>
    <w:rsid w:val="00407A9C"/>
    <w:rsid w:val="00414C2C"/>
    <w:rsid w:val="0044251C"/>
    <w:rsid w:val="00450036"/>
    <w:rsid w:val="004642F6"/>
    <w:rsid w:val="00472451"/>
    <w:rsid w:val="004762F0"/>
    <w:rsid w:val="0047680D"/>
    <w:rsid w:val="00490FD5"/>
    <w:rsid w:val="0049385F"/>
    <w:rsid w:val="004A1855"/>
    <w:rsid w:val="004A291A"/>
    <w:rsid w:val="004A63D7"/>
    <w:rsid w:val="004C0666"/>
    <w:rsid w:val="004C1578"/>
    <w:rsid w:val="004C16D0"/>
    <w:rsid w:val="004D032E"/>
    <w:rsid w:val="004D4832"/>
    <w:rsid w:val="004D72DE"/>
    <w:rsid w:val="004E6561"/>
    <w:rsid w:val="004F7109"/>
    <w:rsid w:val="00502589"/>
    <w:rsid w:val="005131DB"/>
    <w:rsid w:val="005136D0"/>
    <w:rsid w:val="0053789D"/>
    <w:rsid w:val="0054377C"/>
    <w:rsid w:val="005534E0"/>
    <w:rsid w:val="0055712D"/>
    <w:rsid w:val="00565280"/>
    <w:rsid w:val="00570851"/>
    <w:rsid w:val="00583902"/>
    <w:rsid w:val="00591F9A"/>
    <w:rsid w:val="005A5F4C"/>
    <w:rsid w:val="005B377A"/>
    <w:rsid w:val="005B46C4"/>
    <w:rsid w:val="005C2F67"/>
    <w:rsid w:val="005D25D2"/>
    <w:rsid w:val="005F0E78"/>
    <w:rsid w:val="005F0FE9"/>
    <w:rsid w:val="005F59F3"/>
    <w:rsid w:val="00605913"/>
    <w:rsid w:val="006145EB"/>
    <w:rsid w:val="006173C1"/>
    <w:rsid w:val="00621737"/>
    <w:rsid w:val="006274F2"/>
    <w:rsid w:val="0063020B"/>
    <w:rsid w:val="00635718"/>
    <w:rsid w:val="006368CB"/>
    <w:rsid w:val="00641F61"/>
    <w:rsid w:val="00644138"/>
    <w:rsid w:val="00653625"/>
    <w:rsid w:val="00654182"/>
    <w:rsid w:val="00661C60"/>
    <w:rsid w:val="0066261F"/>
    <w:rsid w:val="00670D11"/>
    <w:rsid w:val="00671AE6"/>
    <w:rsid w:val="00672518"/>
    <w:rsid w:val="00683B7C"/>
    <w:rsid w:val="0069626E"/>
    <w:rsid w:val="006A026C"/>
    <w:rsid w:val="006A469F"/>
    <w:rsid w:val="006A65D3"/>
    <w:rsid w:val="006A7494"/>
    <w:rsid w:val="006B2B91"/>
    <w:rsid w:val="006B549F"/>
    <w:rsid w:val="006C2173"/>
    <w:rsid w:val="006D09FF"/>
    <w:rsid w:val="006E2B7A"/>
    <w:rsid w:val="006F0B6B"/>
    <w:rsid w:val="006F3C8A"/>
    <w:rsid w:val="00723494"/>
    <w:rsid w:val="00726460"/>
    <w:rsid w:val="00747464"/>
    <w:rsid w:val="00751367"/>
    <w:rsid w:val="00755194"/>
    <w:rsid w:val="00756204"/>
    <w:rsid w:val="007923A0"/>
    <w:rsid w:val="007941D3"/>
    <w:rsid w:val="007959CD"/>
    <w:rsid w:val="007A2274"/>
    <w:rsid w:val="007B2414"/>
    <w:rsid w:val="007C25F3"/>
    <w:rsid w:val="007C30C3"/>
    <w:rsid w:val="007C50F6"/>
    <w:rsid w:val="007C597D"/>
    <w:rsid w:val="007E057F"/>
    <w:rsid w:val="0080024A"/>
    <w:rsid w:val="008103F7"/>
    <w:rsid w:val="008123D0"/>
    <w:rsid w:val="0081786C"/>
    <w:rsid w:val="0082249F"/>
    <w:rsid w:val="0082256D"/>
    <w:rsid w:val="00827674"/>
    <w:rsid w:val="00842571"/>
    <w:rsid w:val="008543EA"/>
    <w:rsid w:val="008552C7"/>
    <w:rsid w:val="00867CD0"/>
    <w:rsid w:val="00882366"/>
    <w:rsid w:val="00884744"/>
    <w:rsid w:val="00887C3E"/>
    <w:rsid w:val="00896CF5"/>
    <w:rsid w:val="008A7842"/>
    <w:rsid w:val="008B1103"/>
    <w:rsid w:val="008B1AD1"/>
    <w:rsid w:val="008B502C"/>
    <w:rsid w:val="008E13E9"/>
    <w:rsid w:val="008F2C6E"/>
    <w:rsid w:val="008F6056"/>
    <w:rsid w:val="00900942"/>
    <w:rsid w:val="00900A11"/>
    <w:rsid w:val="009155E4"/>
    <w:rsid w:val="00917FB3"/>
    <w:rsid w:val="00920F1F"/>
    <w:rsid w:val="009328F9"/>
    <w:rsid w:val="00936154"/>
    <w:rsid w:val="009408C3"/>
    <w:rsid w:val="00941120"/>
    <w:rsid w:val="00943244"/>
    <w:rsid w:val="009547D8"/>
    <w:rsid w:val="00957139"/>
    <w:rsid w:val="00964039"/>
    <w:rsid w:val="00981C53"/>
    <w:rsid w:val="00996463"/>
    <w:rsid w:val="009A04EF"/>
    <w:rsid w:val="009C00C2"/>
    <w:rsid w:val="009C37E5"/>
    <w:rsid w:val="009D2023"/>
    <w:rsid w:val="009E48ED"/>
    <w:rsid w:val="009E4AD1"/>
    <w:rsid w:val="009E5A96"/>
    <w:rsid w:val="009F389E"/>
    <w:rsid w:val="009F6CC2"/>
    <w:rsid w:val="00A06DE8"/>
    <w:rsid w:val="00A105C1"/>
    <w:rsid w:val="00A15294"/>
    <w:rsid w:val="00A17A3A"/>
    <w:rsid w:val="00A17C34"/>
    <w:rsid w:val="00A259A1"/>
    <w:rsid w:val="00A344A8"/>
    <w:rsid w:val="00A4227E"/>
    <w:rsid w:val="00A51265"/>
    <w:rsid w:val="00A515B3"/>
    <w:rsid w:val="00A51813"/>
    <w:rsid w:val="00A54E03"/>
    <w:rsid w:val="00A612D5"/>
    <w:rsid w:val="00A73AA5"/>
    <w:rsid w:val="00A74293"/>
    <w:rsid w:val="00A97904"/>
    <w:rsid w:val="00AA0074"/>
    <w:rsid w:val="00AA0A59"/>
    <w:rsid w:val="00AA38D6"/>
    <w:rsid w:val="00AA75EA"/>
    <w:rsid w:val="00AC06C7"/>
    <w:rsid w:val="00AC7054"/>
    <w:rsid w:val="00AD6D7A"/>
    <w:rsid w:val="00AE57CB"/>
    <w:rsid w:val="00AE79DC"/>
    <w:rsid w:val="00AF6ADC"/>
    <w:rsid w:val="00B06F2C"/>
    <w:rsid w:val="00B13587"/>
    <w:rsid w:val="00B13DC9"/>
    <w:rsid w:val="00B24B06"/>
    <w:rsid w:val="00B251C4"/>
    <w:rsid w:val="00B26B1D"/>
    <w:rsid w:val="00B325BE"/>
    <w:rsid w:val="00B36B09"/>
    <w:rsid w:val="00B462B0"/>
    <w:rsid w:val="00B61CF3"/>
    <w:rsid w:val="00B80C1E"/>
    <w:rsid w:val="00B83157"/>
    <w:rsid w:val="00B87132"/>
    <w:rsid w:val="00B9241D"/>
    <w:rsid w:val="00B9357B"/>
    <w:rsid w:val="00BA1833"/>
    <w:rsid w:val="00BD2912"/>
    <w:rsid w:val="00BD7ED0"/>
    <w:rsid w:val="00BE65DB"/>
    <w:rsid w:val="00BF1C81"/>
    <w:rsid w:val="00C0049A"/>
    <w:rsid w:val="00C0320D"/>
    <w:rsid w:val="00C06B19"/>
    <w:rsid w:val="00C13733"/>
    <w:rsid w:val="00C24F3B"/>
    <w:rsid w:val="00C27AAC"/>
    <w:rsid w:val="00C33862"/>
    <w:rsid w:val="00C440EB"/>
    <w:rsid w:val="00C46EA6"/>
    <w:rsid w:val="00C47F11"/>
    <w:rsid w:val="00C53EEE"/>
    <w:rsid w:val="00C55732"/>
    <w:rsid w:val="00C62B5A"/>
    <w:rsid w:val="00C9255B"/>
    <w:rsid w:val="00C9351F"/>
    <w:rsid w:val="00C935BE"/>
    <w:rsid w:val="00C93F92"/>
    <w:rsid w:val="00CA315A"/>
    <w:rsid w:val="00CA6284"/>
    <w:rsid w:val="00CB0C63"/>
    <w:rsid w:val="00CB669E"/>
    <w:rsid w:val="00CC0D2A"/>
    <w:rsid w:val="00CC326A"/>
    <w:rsid w:val="00CD1A08"/>
    <w:rsid w:val="00CF04D8"/>
    <w:rsid w:val="00CF1970"/>
    <w:rsid w:val="00CF497C"/>
    <w:rsid w:val="00D003C4"/>
    <w:rsid w:val="00D05E7F"/>
    <w:rsid w:val="00D1022E"/>
    <w:rsid w:val="00D105BD"/>
    <w:rsid w:val="00D2209C"/>
    <w:rsid w:val="00D24F98"/>
    <w:rsid w:val="00D26866"/>
    <w:rsid w:val="00D416F3"/>
    <w:rsid w:val="00D527BF"/>
    <w:rsid w:val="00D6257B"/>
    <w:rsid w:val="00D80375"/>
    <w:rsid w:val="00D81E25"/>
    <w:rsid w:val="00D91296"/>
    <w:rsid w:val="00D94B22"/>
    <w:rsid w:val="00D95CC3"/>
    <w:rsid w:val="00DA10E1"/>
    <w:rsid w:val="00DA24AD"/>
    <w:rsid w:val="00DA7D04"/>
    <w:rsid w:val="00DC653F"/>
    <w:rsid w:val="00DC6E58"/>
    <w:rsid w:val="00DC7655"/>
    <w:rsid w:val="00DD0A63"/>
    <w:rsid w:val="00DD5488"/>
    <w:rsid w:val="00DD704B"/>
    <w:rsid w:val="00DD7A34"/>
    <w:rsid w:val="00DE22C1"/>
    <w:rsid w:val="00DE3C4F"/>
    <w:rsid w:val="00DE7D0A"/>
    <w:rsid w:val="00DF02DC"/>
    <w:rsid w:val="00DF2AAE"/>
    <w:rsid w:val="00DF471D"/>
    <w:rsid w:val="00E1335F"/>
    <w:rsid w:val="00E2144B"/>
    <w:rsid w:val="00E311B2"/>
    <w:rsid w:val="00E314A0"/>
    <w:rsid w:val="00E3166F"/>
    <w:rsid w:val="00E31A43"/>
    <w:rsid w:val="00E3543F"/>
    <w:rsid w:val="00E37D43"/>
    <w:rsid w:val="00E4463C"/>
    <w:rsid w:val="00E46150"/>
    <w:rsid w:val="00E535D2"/>
    <w:rsid w:val="00E67DAD"/>
    <w:rsid w:val="00E70857"/>
    <w:rsid w:val="00E8392D"/>
    <w:rsid w:val="00E8703E"/>
    <w:rsid w:val="00E91170"/>
    <w:rsid w:val="00E968B0"/>
    <w:rsid w:val="00EA2395"/>
    <w:rsid w:val="00EA5019"/>
    <w:rsid w:val="00ED1080"/>
    <w:rsid w:val="00ED1E3A"/>
    <w:rsid w:val="00ED2CAE"/>
    <w:rsid w:val="00ED7DF6"/>
    <w:rsid w:val="00EE382B"/>
    <w:rsid w:val="00EE5E91"/>
    <w:rsid w:val="00EE7E66"/>
    <w:rsid w:val="00EF08F4"/>
    <w:rsid w:val="00F0340F"/>
    <w:rsid w:val="00F05192"/>
    <w:rsid w:val="00F13404"/>
    <w:rsid w:val="00F149AB"/>
    <w:rsid w:val="00F271FF"/>
    <w:rsid w:val="00F315A2"/>
    <w:rsid w:val="00F329AC"/>
    <w:rsid w:val="00F43ABC"/>
    <w:rsid w:val="00F443E6"/>
    <w:rsid w:val="00F45603"/>
    <w:rsid w:val="00F501C6"/>
    <w:rsid w:val="00F64189"/>
    <w:rsid w:val="00F65700"/>
    <w:rsid w:val="00F801FE"/>
    <w:rsid w:val="00F809B0"/>
    <w:rsid w:val="00F82B83"/>
    <w:rsid w:val="00F8418D"/>
    <w:rsid w:val="00F8490F"/>
    <w:rsid w:val="00F84969"/>
    <w:rsid w:val="00F90CAB"/>
    <w:rsid w:val="00F91394"/>
    <w:rsid w:val="00FA0547"/>
    <w:rsid w:val="00FA4669"/>
    <w:rsid w:val="00FB661A"/>
    <w:rsid w:val="00FB7CFD"/>
    <w:rsid w:val="00FC7067"/>
    <w:rsid w:val="00FD5095"/>
    <w:rsid w:val="00FD5FEF"/>
    <w:rsid w:val="00FF1C0C"/>
    <w:rsid w:val="00FF2E91"/>
    <w:rsid w:val="00F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17F"/>
  <w15:docId w15:val="{7A7E31D8-EDAE-4104-A947-940C66FA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0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11"/>
  </w:style>
  <w:style w:type="paragraph" w:styleId="Footer">
    <w:name w:val="footer"/>
    <w:basedOn w:val="Normal"/>
    <w:link w:val="FooterChar"/>
    <w:uiPriority w:val="99"/>
    <w:unhideWhenUsed/>
    <w:rsid w:val="00C4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11"/>
  </w:style>
  <w:style w:type="paragraph" w:styleId="ListParagraph">
    <w:name w:val="List Paragraph"/>
    <w:basedOn w:val="Normal"/>
    <w:uiPriority w:val="34"/>
    <w:qFormat/>
    <w:rsid w:val="00265A0C"/>
    <w:pPr>
      <w:ind w:left="720"/>
      <w:contextualSpacing/>
    </w:pPr>
  </w:style>
  <w:style w:type="character" w:customStyle="1" w:styleId="apple-converted-space">
    <w:name w:val="apple-converted-space"/>
    <w:basedOn w:val="DefaultParagraphFont"/>
    <w:rsid w:val="00284FDC"/>
  </w:style>
  <w:style w:type="paragraph" w:styleId="Caption">
    <w:name w:val="caption"/>
    <w:basedOn w:val="Normal"/>
    <w:next w:val="Normal"/>
    <w:uiPriority w:val="35"/>
    <w:unhideWhenUsed/>
    <w:qFormat/>
    <w:rsid w:val="00DE22C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63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196"/>
    <w:rPr>
      <w:rFonts w:ascii="Segoe UI" w:hAnsi="Segoe UI" w:cs="Segoe UI"/>
      <w:sz w:val="18"/>
      <w:szCs w:val="18"/>
    </w:rPr>
  </w:style>
  <w:style w:type="character" w:styleId="CommentReference">
    <w:name w:val="annotation reference"/>
    <w:basedOn w:val="DefaultParagraphFont"/>
    <w:uiPriority w:val="99"/>
    <w:semiHidden/>
    <w:unhideWhenUsed/>
    <w:rsid w:val="00AA75EA"/>
    <w:rPr>
      <w:sz w:val="16"/>
      <w:szCs w:val="16"/>
    </w:rPr>
  </w:style>
  <w:style w:type="paragraph" w:styleId="CommentText">
    <w:name w:val="annotation text"/>
    <w:basedOn w:val="Normal"/>
    <w:link w:val="CommentTextChar"/>
    <w:uiPriority w:val="99"/>
    <w:semiHidden/>
    <w:unhideWhenUsed/>
    <w:rsid w:val="00AA75EA"/>
    <w:pPr>
      <w:spacing w:line="240" w:lineRule="auto"/>
    </w:pPr>
    <w:rPr>
      <w:sz w:val="20"/>
      <w:szCs w:val="20"/>
    </w:rPr>
  </w:style>
  <w:style w:type="character" w:customStyle="1" w:styleId="CommentTextChar">
    <w:name w:val="Comment Text Char"/>
    <w:basedOn w:val="DefaultParagraphFont"/>
    <w:link w:val="CommentText"/>
    <w:uiPriority w:val="99"/>
    <w:semiHidden/>
    <w:rsid w:val="00AA75EA"/>
    <w:rPr>
      <w:sz w:val="20"/>
      <w:szCs w:val="20"/>
    </w:rPr>
  </w:style>
  <w:style w:type="paragraph" w:styleId="CommentSubject">
    <w:name w:val="annotation subject"/>
    <w:basedOn w:val="CommentText"/>
    <w:next w:val="CommentText"/>
    <w:link w:val="CommentSubjectChar"/>
    <w:uiPriority w:val="99"/>
    <w:semiHidden/>
    <w:unhideWhenUsed/>
    <w:rsid w:val="00AA75EA"/>
    <w:rPr>
      <w:b/>
      <w:bCs/>
    </w:rPr>
  </w:style>
  <w:style w:type="character" w:customStyle="1" w:styleId="CommentSubjectChar">
    <w:name w:val="Comment Subject Char"/>
    <w:basedOn w:val="CommentTextChar"/>
    <w:link w:val="CommentSubject"/>
    <w:uiPriority w:val="99"/>
    <w:semiHidden/>
    <w:rsid w:val="00AA75EA"/>
    <w:rPr>
      <w:b/>
      <w:bCs/>
      <w:sz w:val="20"/>
      <w:szCs w:val="20"/>
    </w:rPr>
  </w:style>
  <w:style w:type="character" w:styleId="Hyperlink">
    <w:name w:val="Hyperlink"/>
    <w:basedOn w:val="DefaultParagraphFont"/>
    <w:uiPriority w:val="99"/>
    <w:unhideWhenUsed/>
    <w:rsid w:val="00C9255B"/>
    <w:rPr>
      <w:color w:val="0000FF" w:themeColor="hyperlink"/>
      <w:u w:val="single"/>
    </w:rPr>
  </w:style>
  <w:style w:type="paragraph" w:customStyle="1" w:styleId="FirstParagraph">
    <w:name w:val="First Paragraph"/>
    <w:basedOn w:val="BodyText"/>
    <w:next w:val="BodyText"/>
    <w:qFormat/>
    <w:rsid w:val="006A469F"/>
    <w:pPr>
      <w:spacing w:before="180" w:after="180" w:line="240" w:lineRule="auto"/>
    </w:pPr>
    <w:rPr>
      <w:sz w:val="24"/>
      <w:szCs w:val="24"/>
    </w:rPr>
  </w:style>
  <w:style w:type="character" w:customStyle="1" w:styleId="VerbatimChar">
    <w:name w:val="Verbatim Char"/>
    <w:basedOn w:val="DefaultParagraphFont"/>
    <w:link w:val="SourceCode"/>
    <w:rsid w:val="006A469F"/>
    <w:rPr>
      <w:rFonts w:ascii="Consolas" w:hAnsi="Consolas"/>
      <w:shd w:val="clear" w:color="auto" w:fill="F8F8F8"/>
    </w:rPr>
  </w:style>
  <w:style w:type="paragraph" w:customStyle="1" w:styleId="SourceCode">
    <w:name w:val="Source Code"/>
    <w:basedOn w:val="Normal"/>
    <w:link w:val="VerbatimChar"/>
    <w:rsid w:val="006A469F"/>
    <w:pPr>
      <w:shd w:val="clear" w:color="auto" w:fill="F8F8F8"/>
      <w:wordWrap w:val="0"/>
      <w:spacing w:line="240" w:lineRule="auto"/>
    </w:pPr>
    <w:rPr>
      <w:rFonts w:ascii="Consolas" w:hAnsi="Consolas"/>
    </w:rPr>
  </w:style>
  <w:style w:type="character" w:customStyle="1" w:styleId="KeywordTok">
    <w:name w:val="KeywordTok"/>
    <w:basedOn w:val="VerbatimChar"/>
    <w:rsid w:val="006A469F"/>
    <w:rPr>
      <w:rFonts w:ascii="Consolas" w:hAnsi="Consolas"/>
      <w:b/>
      <w:color w:val="204A87"/>
      <w:shd w:val="clear" w:color="auto" w:fill="F8F8F8"/>
    </w:rPr>
  </w:style>
  <w:style w:type="character" w:customStyle="1" w:styleId="DataTypeTok">
    <w:name w:val="DataTypeTok"/>
    <w:basedOn w:val="VerbatimChar"/>
    <w:rsid w:val="006A469F"/>
    <w:rPr>
      <w:rFonts w:ascii="Consolas" w:hAnsi="Consolas"/>
      <w:color w:val="204A87"/>
      <w:shd w:val="clear" w:color="auto" w:fill="F8F8F8"/>
    </w:rPr>
  </w:style>
  <w:style w:type="character" w:customStyle="1" w:styleId="StringTok">
    <w:name w:val="StringTok"/>
    <w:basedOn w:val="VerbatimChar"/>
    <w:rsid w:val="006A469F"/>
    <w:rPr>
      <w:rFonts w:ascii="Consolas" w:hAnsi="Consolas"/>
      <w:color w:val="4E9A06"/>
      <w:shd w:val="clear" w:color="auto" w:fill="F8F8F8"/>
    </w:rPr>
  </w:style>
  <w:style w:type="character" w:customStyle="1" w:styleId="OtherTok">
    <w:name w:val="OtherTok"/>
    <w:basedOn w:val="VerbatimChar"/>
    <w:rsid w:val="006A469F"/>
    <w:rPr>
      <w:rFonts w:ascii="Consolas" w:hAnsi="Consolas"/>
      <w:color w:val="8F5902"/>
      <w:shd w:val="clear" w:color="auto" w:fill="F8F8F8"/>
    </w:rPr>
  </w:style>
  <w:style w:type="character" w:customStyle="1" w:styleId="NormalTok">
    <w:name w:val="NormalTok"/>
    <w:basedOn w:val="VerbatimChar"/>
    <w:rsid w:val="006A469F"/>
    <w:rPr>
      <w:rFonts w:ascii="Consolas" w:hAnsi="Consolas"/>
      <w:shd w:val="clear" w:color="auto" w:fill="F8F8F8"/>
    </w:rPr>
  </w:style>
  <w:style w:type="paragraph" w:styleId="BodyText">
    <w:name w:val="Body Text"/>
    <w:basedOn w:val="Normal"/>
    <w:link w:val="BodyTextChar"/>
    <w:uiPriority w:val="99"/>
    <w:unhideWhenUsed/>
    <w:rsid w:val="006A469F"/>
    <w:pPr>
      <w:spacing w:after="120"/>
    </w:pPr>
  </w:style>
  <w:style w:type="character" w:customStyle="1" w:styleId="BodyTextChar">
    <w:name w:val="Body Text Char"/>
    <w:basedOn w:val="DefaultParagraphFont"/>
    <w:link w:val="BodyText"/>
    <w:uiPriority w:val="99"/>
    <w:rsid w:val="006A469F"/>
  </w:style>
  <w:style w:type="character" w:customStyle="1" w:styleId="DecValTok">
    <w:name w:val="DecValTok"/>
    <w:basedOn w:val="VerbatimChar"/>
    <w:rsid w:val="00E46150"/>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60">
      <w:bodyDiv w:val="1"/>
      <w:marLeft w:val="0"/>
      <w:marRight w:val="0"/>
      <w:marTop w:val="0"/>
      <w:marBottom w:val="0"/>
      <w:divBdr>
        <w:top w:val="none" w:sz="0" w:space="0" w:color="auto"/>
        <w:left w:val="none" w:sz="0" w:space="0" w:color="auto"/>
        <w:bottom w:val="none" w:sz="0" w:space="0" w:color="auto"/>
        <w:right w:val="none" w:sz="0" w:space="0" w:color="auto"/>
      </w:divBdr>
      <w:divsChild>
        <w:div w:id="485241199">
          <w:marLeft w:val="0"/>
          <w:marRight w:val="0"/>
          <w:marTop w:val="0"/>
          <w:marBottom w:val="0"/>
          <w:divBdr>
            <w:top w:val="none" w:sz="0" w:space="0" w:color="auto"/>
            <w:left w:val="none" w:sz="0" w:space="0" w:color="auto"/>
            <w:bottom w:val="none" w:sz="0" w:space="0" w:color="auto"/>
            <w:right w:val="none" w:sz="0" w:space="0" w:color="auto"/>
          </w:divBdr>
        </w:div>
        <w:div w:id="59063817">
          <w:marLeft w:val="0"/>
          <w:marRight w:val="0"/>
          <w:marTop w:val="0"/>
          <w:marBottom w:val="0"/>
          <w:divBdr>
            <w:top w:val="none" w:sz="0" w:space="0" w:color="auto"/>
            <w:left w:val="none" w:sz="0" w:space="0" w:color="auto"/>
            <w:bottom w:val="none" w:sz="0" w:space="0" w:color="auto"/>
            <w:right w:val="none" w:sz="0" w:space="0" w:color="auto"/>
          </w:divBdr>
        </w:div>
      </w:divsChild>
    </w:div>
    <w:div w:id="44837823">
      <w:bodyDiv w:val="1"/>
      <w:marLeft w:val="120"/>
      <w:marRight w:val="120"/>
      <w:marTop w:val="0"/>
      <w:marBottom w:val="0"/>
      <w:divBdr>
        <w:top w:val="none" w:sz="0" w:space="0" w:color="auto"/>
        <w:left w:val="none" w:sz="0" w:space="0" w:color="auto"/>
        <w:bottom w:val="none" w:sz="0" w:space="0" w:color="auto"/>
        <w:right w:val="none" w:sz="0" w:space="0" w:color="auto"/>
      </w:divBdr>
      <w:divsChild>
        <w:div w:id="747846050">
          <w:marLeft w:val="0"/>
          <w:marRight w:val="0"/>
          <w:marTop w:val="0"/>
          <w:marBottom w:val="0"/>
          <w:divBdr>
            <w:top w:val="none" w:sz="0" w:space="0" w:color="auto"/>
            <w:left w:val="none" w:sz="0" w:space="0" w:color="auto"/>
            <w:bottom w:val="none" w:sz="0" w:space="0" w:color="auto"/>
            <w:right w:val="none" w:sz="0" w:space="0" w:color="auto"/>
          </w:divBdr>
          <w:divsChild>
            <w:div w:id="1648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6557">
      <w:bodyDiv w:val="1"/>
      <w:marLeft w:val="0"/>
      <w:marRight w:val="0"/>
      <w:marTop w:val="0"/>
      <w:marBottom w:val="0"/>
      <w:divBdr>
        <w:top w:val="none" w:sz="0" w:space="0" w:color="auto"/>
        <w:left w:val="none" w:sz="0" w:space="0" w:color="auto"/>
        <w:bottom w:val="none" w:sz="0" w:space="0" w:color="auto"/>
        <w:right w:val="none" w:sz="0" w:space="0" w:color="auto"/>
      </w:divBdr>
    </w:div>
    <w:div w:id="945959843">
      <w:bodyDiv w:val="1"/>
      <w:marLeft w:val="0"/>
      <w:marRight w:val="0"/>
      <w:marTop w:val="0"/>
      <w:marBottom w:val="0"/>
      <w:divBdr>
        <w:top w:val="none" w:sz="0" w:space="0" w:color="auto"/>
        <w:left w:val="none" w:sz="0" w:space="0" w:color="auto"/>
        <w:bottom w:val="none" w:sz="0" w:space="0" w:color="auto"/>
        <w:right w:val="none" w:sz="0" w:space="0" w:color="auto"/>
      </w:divBdr>
    </w:div>
    <w:div w:id="1047996893">
      <w:bodyDiv w:val="1"/>
      <w:marLeft w:val="0"/>
      <w:marRight w:val="0"/>
      <w:marTop w:val="0"/>
      <w:marBottom w:val="0"/>
      <w:divBdr>
        <w:top w:val="none" w:sz="0" w:space="0" w:color="auto"/>
        <w:left w:val="none" w:sz="0" w:space="0" w:color="auto"/>
        <w:bottom w:val="none" w:sz="0" w:space="0" w:color="auto"/>
        <w:right w:val="none" w:sz="0" w:space="0" w:color="auto"/>
      </w:divBdr>
      <w:divsChild>
        <w:div w:id="124544531">
          <w:marLeft w:val="330"/>
          <w:marRight w:val="330"/>
          <w:marTop w:val="30"/>
          <w:marBottom w:val="180"/>
          <w:divBdr>
            <w:top w:val="none" w:sz="0" w:space="0" w:color="auto"/>
            <w:left w:val="none" w:sz="0" w:space="0" w:color="auto"/>
            <w:bottom w:val="none" w:sz="0" w:space="0" w:color="auto"/>
            <w:right w:val="none" w:sz="0" w:space="0" w:color="auto"/>
          </w:divBdr>
        </w:div>
        <w:div w:id="35085233">
          <w:marLeft w:val="330"/>
          <w:marRight w:val="330"/>
          <w:marTop w:val="0"/>
          <w:marBottom w:val="330"/>
          <w:divBdr>
            <w:top w:val="none" w:sz="0" w:space="0" w:color="auto"/>
            <w:left w:val="none" w:sz="0" w:space="0" w:color="auto"/>
            <w:bottom w:val="none" w:sz="0" w:space="0" w:color="auto"/>
            <w:right w:val="none" w:sz="0" w:space="0" w:color="auto"/>
          </w:divBdr>
        </w:div>
        <w:div w:id="1192649329">
          <w:marLeft w:val="330"/>
          <w:marRight w:val="330"/>
          <w:marTop w:val="0"/>
          <w:marBottom w:val="330"/>
          <w:divBdr>
            <w:top w:val="none" w:sz="0" w:space="0" w:color="auto"/>
            <w:left w:val="none" w:sz="0" w:space="0" w:color="auto"/>
            <w:bottom w:val="none" w:sz="0" w:space="0" w:color="auto"/>
            <w:right w:val="none" w:sz="0" w:space="0" w:color="auto"/>
          </w:divBdr>
          <w:divsChild>
            <w:div w:id="917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521">
      <w:bodyDiv w:val="1"/>
      <w:marLeft w:val="120"/>
      <w:marRight w:val="120"/>
      <w:marTop w:val="0"/>
      <w:marBottom w:val="0"/>
      <w:divBdr>
        <w:top w:val="none" w:sz="0" w:space="0" w:color="auto"/>
        <w:left w:val="none" w:sz="0" w:space="0" w:color="auto"/>
        <w:bottom w:val="none" w:sz="0" w:space="0" w:color="auto"/>
        <w:right w:val="none" w:sz="0" w:space="0" w:color="auto"/>
      </w:divBdr>
      <w:divsChild>
        <w:div w:id="2103842192">
          <w:marLeft w:val="0"/>
          <w:marRight w:val="0"/>
          <w:marTop w:val="0"/>
          <w:marBottom w:val="0"/>
          <w:divBdr>
            <w:top w:val="none" w:sz="0" w:space="0" w:color="auto"/>
            <w:left w:val="none" w:sz="0" w:space="0" w:color="auto"/>
            <w:bottom w:val="none" w:sz="0" w:space="0" w:color="auto"/>
            <w:right w:val="none" w:sz="0" w:space="0" w:color="auto"/>
          </w:divBdr>
          <w:divsChild>
            <w:div w:id="1222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786">
      <w:bodyDiv w:val="1"/>
      <w:marLeft w:val="0"/>
      <w:marRight w:val="0"/>
      <w:marTop w:val="0"/>
      <w:marBottom w:val="0"/>
      <w:divBdr>
        <w:top w:val="none" w:sz="0" w:space="0" w:color="auto"/>
        <w:left w:val="none" w:sz="0" w:space="0" w:color="auto"/>
        <w:bottom w:val="none" w:sz="0" w:space="0" w:color="auto"/>
        <w:right w:val="none" w:sz="0" w:space="0" w:color="auto"/>
      </w:divBdr>
    </w:div>
    <w:div w:id="1243490110">
      <w:bodyDiv w:val="1"/>
      <w:marLeft w:val="0"/>
      <w:marRight w:val="0"/>
      <w:marTop w:val="0"/>
      <w:marBottom w:val="0"/>
      <w:divBdr>
        <w:top w:val="none" w:sz="0" w:space="0" w:color="auto"/>
        <w:left w:val="none" w:sz="0" w:space="0" w:color="auto"/>
        <w:bottom w:val="none" w:sz="0" w:space="0" w:color="auto"/>
        <w:right w:val="none" w:sz="0" w:space="0" w:color="auto"/>
      </w:divBdr>
    </w:div>
    <w:div w:id="1853179035">
      <w:bodyDiv w:val="1"/>
      <w:marLeft w:val="0"/>
      <w:marRight w:val="0"/>
      <w:marTop w:val="0"/>
      <w:marBottom w:val="0"/>
      <w:divBdr>
        <w:top w:val="none" w:sz="0" w:space="0" w:color="auto"/>
        <w:left w:val="none" w:sz="0" w:space="0" w:color="auto"/>
        <w:bottom w:val="none" w:sz="0" w:space="0" w:color="auto"/>
        <w:right w:val="none" w:sz="0" w:space="0" w:color="auto"/>
      </w:divBdr>
      <w:divsChild>
        <w:div w:id="736560864">
          <w:marLeft w:val="0"/>
          <w:marRight w:val="0"/>
          <w:marTop w:val="0"/>
          <w:marBottom w:val="0"/>
          <w:divBdr>
            <w:top w:val="none" w:sz="0" w:space="0" w:color="auto"/>
            <w:left w:val="none" w:sz="0" w:space="0" w:color="auto"/>
            <w:bottom w:val="none" w:sz="0" w:space="0" w:color="auto"/>
            <w:right w:val="none" w:sz="0" w:space="0" w:color="auto"/>
          </w:divBdr>
          <w:divsChild>
            <w:div w:id="1571496203">
              <w:marLeft w:val="0"/>
              <w:marRight w:val="0"/>
              <w:marTop w:val="0"/>
              <w:marBottom w:val="0"/>
              <w:divBdr>
                <w:top w:val="none" w:sz="0" w:space="0" w:color="auto"/>
                <w:left w:val="none" w:sz="0" w:space="0" w:color="auto"/>
                <w:bottom w:val="none" w:sz="0" w:space="0" w:color="auto"/>
                <w:right w:val="none" w:sz="0" w:space="0" w:color="auto"/>
              </w:divBdr>
            </w:div>
          </w:divsChild>
        </w:div>
        <w:div w:id="1195773335">
          <w:marLeft w:val="0"/>
          <w:marRight w:val="0"/>
          <w:marTop w:val="0"/>
          <w:marBottom w:val="0"/>
          <w:divBdr>
            <w:top w:val="none" w:sz="0" w:space="0" w:color="auto"/>
            <w:left w:val="none" w:sz="0" w:space="0" w:color="auto"/>
            <w:bottom w:val="none" w:sz="0" w:space="0" w:color="auto"/>
            <w:right w:val="none" w:sz="0" w:space="0" w:color="auto"/>
          </w:divBdr>
        </w:div>
        <w:div w:id="1815482669">
          <w:marLeft w:val="0"/>
          <w:marRight w:val="0"/>
          <w:marTop w:val="0"/>
          <w:marBottom w:val="0"/>
          <w:divBdr>
            <w:top w:val="none" w:sz="0" w:space="0" w:color="auto"/>
            <w:left w:val="none" w:sz="0" w:space="0" w:color="auto"/>
            <w:bottom w:val="none" w:sz="0" w:space="0" w:color="auto"/>
            <w:right w:val="none" w:sz="0" w:space="0" w:color="auto"/>
          </w:divBdr>
        </w:div>
      </w:divsChild>
    </w:div>
    <w:div w:id="1974167594">
      <w:bodyDiv w:val="1"/>
      <w:marLeft w:val="0"/>
      <w:marRight w:val="0"/>
      <w:marTop w:val="0"/>
      <w:marBottom w:val="0"/>
      <w:divBdr>
        <w:top w:val="none" w:sz="0" w:space="0" w:color="auto"/>
        <w:left w:val="none" w:sz="0" w:space="0" w:color="auto"/>
        <w:bottom w:val="none" w:sz="0" w:space="0" w:color="auto"/>
        <w:right w:val="none" w:sz="0" w:space="0" w:color="auto"/>
      </w:divBdr>
      <w:divsChild>
        <w:div w:id="125708644">
          <w:marLeft w:val="0"/>
          <w:marRight w:val="0"/>
          <w:marTop w:val="0"/>
          <w:marBottom w:val="0"/>
          <w:divBdr>
            <w:top w:val="none" w:sz="0" w:space="0" w:color="auto"/>
            <w:left w:val="none" w:sz="0" w:space="0" w:color="auto"/>
            <w:bottom w:val="none" w:sz="0" w:space="0" w:color="auto"/>
            <w:right w:val="none" w:sz="0" w:space="0" w:color="auto"/>
          </w:divBdr>
        </w:div>
        <w:div w:id="1979994781">
          <w:marLeft w:val="0"/>
          <w:marRight w:val="0"/>
          <w:marTop w:val="0"/>
          <w:marBottom w:val="0"/>
          <w:divBdr>
            <w:top w:val="none" w:sz="0" w:space="0" w:color="auto"/>
            <w:left w:val="none" w:sz="0" w:space="0" w:color="auto"/>
            <w:bottom w:val="none" w:sz="0" w:space="0" w:color="auto"/>
            <w:right w:val="none" w:sz="0" w:space="0" w:color="auto"/>
          </w:divBdr>
        </w:div>
      </w:divsChild>
    </w:div>
    <w:div w:id="2054885647">
      <w:bodyDiv w:val="1"/>
      <w:marLeft w:val="0"/>
      <w:marRight w:val="0"/>
      <w:marTop w:val="0"/>
      <w:marBottom w:val="0"/>
      <w:divBdr>
        <w:top w:val="none" w:sz="0" w:space="0" w:color="auto"/>
        <w:left w:val="none" w:sz="0" w:space="0" w:color="auto"/>
        <w:bottom w:val="none" w:sz="0" w:space="0" w:color="auto"/>
        <w:right w:val="none" w:sz="0" w:space="0" w:color="auto"/>
      </w:divBdr>
      <w:divsChild>
        <w:div w:id="857432320">
          <w:marLeft w:val="0"/>
          <w:marRight w:val="0"/>
          <w:marTop w:val="0"/>
          <w:marBottom w:val="0"/>
          <w:divBdr>
            <w:top w:val="none" w:sz="0" w:space="0" w:color="auto"/>
            <w:left w:val="none" w:sz="0" w:space="0" w:color="auto"/>
            <w:bottom w:val="none" w:sz="0" w:space="0" w:color="auto"/>
            <w:right w:val="none" w:sz="0" w:space="0" w:color="auto"/>
          </w:divBdr>
          <w:divsChild>
            <w:div w:id="902447590">
              <w:marLeft w:val="0"/>
              <w:marRight w:val="0"/>
              <w:marTop w:val="0"/>
              <w:marBottom w:val="0"/>
              <w:divBdr>
                <w:top w:val="none" w:sz="0" w:space="0" w:color="auto"/>
                <w:left w:val="none" w:sz="0" w:space="0" w:color="auto"/>
                <w:bottom w:val="none" w:sz="0" w:space="0" w:color="auto"/>
                <w:right w:val="none" w:sz="0" w:space="0" w:color="auto"/>
              </w:divBdr>
            </w:div>
          </w:divsChild>
        </w:div>
        <w:div w:id="1844124740">
          <w:marLeft w:val="0"/>
          <w:marRight w:val="0"/>
          <w:marTop w:val="0"/>
          <w:marBottom w:val="0"/>
          <w:divBdr>
            <w:top w:val="none" w:sz="0" w:space="0" w:color="auto"/>
            <w:left w:val="none" w:sz="0" w:space="0" w:color="auto"/>
            <w:bottom w:val="none" w:sz="0" w:space="0" w:color="auto"/>
            <w:right w:val="none" w:sz="0" w:space="0" w:color="auto"/>
          </w:divBdr>
        </w:div>
        <w:div w:id="187623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link.springer.com/search?facet-creator=%22Juha+Niemist%C3%B6%22"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ugag@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B8A0-576F-9F4B-AC41-756B6EC0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5879</Words>
  <Characters>33513</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Johnson</dc:creator>
  <cp:lastModifiedBy>Microsoft Office User</cp:lastModifiedBy>
  <cp:revision>67</cp:revision>
  <cp:lastPrinted>2014-10-21T15:52:00Z</cp:lastPrinted>
  <dcterms:created xsi:type="dcterms:W3CDTF">2015-12-21T01:18:00Z</dcterms:created>
  <dcterms:modified xsi:type="dcterms:W3CDTF">2016-01-03T22:11:00Z</dcterms:modified>
</cp:coreProperties>
</file>